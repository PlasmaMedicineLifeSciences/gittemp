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32BA1" w14:textId="225EF85B" w:rsidR="00FC5B3A" w:rsidRPr="004A4591" w:rsidRDefault="00FC5B3A" w:rsidP="004A4591">
      <w:pPr>
        <w:pStyle w:val="Heading1"/>
        <w:numPr>
          <w:ilvl w:val="0"/>
          <w:numId w:val="0"/>
        </w:numPr>
        <w:rPr>
          <w:sz w:val="44"/>
          <w:szCs w:val="44"/>
        </w:rPr>
      </w:pPr>
    </w:p>
    <w:p w14:paraId="577D689F" w14:textId="0F82DBD2" w:rsidR="00FC5B3A" w:rsidRPr="00FC5B3A" w:rsidRDefault="00ED444F" w:rsidP="004A4591">
      <w:pPr>
        <w:pStyle w:val="Heading1"/>
        <w:numPr>
          <w:ilvl w:val="0"/>
          <w:numId w:val="0"/>
        </w:numPr>
        <w:jc w:val="center"/>
        <w:rPr>
          <w:sz w:val="44"/>
          <w:szCs w:val="44"/>
        </w:rPr>
      </w:pPr>
      <w:r>
        <w:rPr>
          <w:sz w:val="44"/>
          <w:szCs w:val="44"/>
        </w:rPr>
        <w:t xml:space="preserve">Design </w:t>
      </w:r>
      <w:r w:rsidR="00C16F67">
        <w:rPr>
          <w:sz w:val="44"/>
          <w:szCs w:val="44"/>
        </w:rPr>
        <w:t>Requirements</w:t>
      </w:r>
    </w:p>
    <w:p w14:paraId="01239141" w14:textId="77777777" w:rsidR="00FC5B3A" w:rsidRDefault="00FC5B3A" w:rsidP="00FC5B3A">
      <w:pPr>
        <w:rPr>
          <w:b/>
        </w:rPr>
      </w:pPr>
    </w:p>
    <w:p w14:paraId="4C88225C" w14:textId="77777777" w:rsidR="00F07463" w:rsidRPr="00FC5B3A" w:rsidRDefault="00FC5B3A" w:rsidP="00FC5B3A">
      <w:pPr>
        <w:rPr>
          <w:b/>
        </w:rPr>
      </w:pPr>
      <w:r w:rsidRPr="00FC5B3A">
        <w:rPr>
          <w:b/>
        </w:rPr>
        <w:t>Review &amp; Approval:</w:t>
      </w:r>
    </w:p>
    <w:tbl>
      <w:tblPr>
        <w:tblW w:w="101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61"/>
        <w:gridCol w:w="2942"/>
        <w:gridCol w:w="3046"/>
        <w:gridCol w:w="1739"/>
      </w:tblGrid>
      <w:tr w:rsidR="005E336D" w:rsidRPr="009220C7" w14:paraId="0F7B88FE" w14:textId="77777777" w:rsidTr="00295E01">
        <w:trPr>
          <w:trHeight w:val="432"/>
          <w:jc w:val="center"/>
        </w:trPr>
        <w:tc>
          <w:tcPr>
            <w:tcW w:w="1715" w:type="dxa"/>
            <w:shd w:val="clear" w:color="auto" w:fill="D9D9D9"/>
            <w:vAlign w:val="center"/>
          </w:tcPr>
          <w:p w14:paraId="1D9B02A9" w14:textId="77777777" w:rsidR="005E336D" w:rsidRPr="009220C7" w:rsidRDefault="005E336D" w:rsidP="00295E01">
            <w:pPr>
              <w:rPr>
                <w:b/>
              </w:rPr>
            </w:pPr>
            <w:r w:rsidRPr="009220C7">
              <w:rPr>
                <w:b/>
              </w:rPr>
              <w:t>Function</w:t>
            </w:r>
          </w:p>
        </w:tc>
        <w:tc>
          <w:tcPr>
            <w:tcW w:w="3238" w:type="dxa"/>
            <w:shd w:val="clear" w:color="auto" w:fill="D9D9D9"/>
            <w:vAlign w:val="center"/>
          </w:tcPr>
          <w:p w14:paraId="5EC1C72A" w14:textId="77777777" w:rsidR="005E336D" w:rsidRPr="009220C7" w:rsidRDefault="005E336D" w:rsidP="00295E01">
            <w:pPr>
              <w:rPr>
                <w:b/>
              </w:rPr>
            </w:pPr>
            <w:r w:rsidRPr="009220C7">
              <w:rPr>
                <w:b/>
              </w:rPr>
              <w:t>Name / Title</w:t>
            </w:r>
          </w:p>
        </w:tc>
        <w:tc>
          <w:tcPr>
            <w:tcW w:w="3410" w:type="dxa"/>
            <w:shd w:val="clear" w:color="auto" w:fill="D9D9D9"/>
            <w:vAlign w:val="center"/>
          </w:tcPr>
          <w:p w14:paraId="4B0271D2" w14:textId="77777777" w:rsidR="005E336D" w:rsidRPr="009220C7" w:rsidRDefault="005E336D" w:rsidP="00295E01">
            <w:pPr>
              <w:rPr>
                <w:b/>
              </w:rPr>
            </w:pPr>
            <w:r w:rsidRPr="009220C7">
              <w:rPr>
                <w:b/>
              </w:rPr>
              <w:t>Signature</w:t>
            </w:r>
          </w:p>
        </w:tc>
        <w:tc>
          <w:tcPr>
            <w:tcW w:w="1825" w:type="dxa"/>
            <w:shd w:val="clear" w:color="auto" w:fill="D9D9D9"/>
            <w:vAlign w:val="center"/>
          </w:tcPr>
          <w:p w14:paraId="37D55DC8" w14:textId="77777777" w:rsidR="005E336D" w:rsidRPr="009220C7" w:rsidRDefault="005E336D" w:rsidP="00295E01">
            <w:pPr>
              <w:rPr>
                <w:b/>
              </w:rPr>
            </w:pPr>
            <w:r w:rsidRPr="009220C7">
              <w:rPr>
                <w:b/>
              </w:rPr>
              <w:t>Date</w:t>
            </w:r>
          </w:p>
        </w:tc>
      </w:tr>
      <w:tr w:rsidR="005E336D" w:rsidRPr="009220C7" w14:paraId="0DA39FB1" w14:textId="77777777" w:rsidTr="00295E01">
        <w:trPr>
          <w:trHeight w:val="432"/>
          <w:jc w:val="center"/>
        </w:trPr>
        <w:tc>
          <w:tcPr>
            <w:tcW w:w="1715" w:type="dxa"/>
            <w:vAlign w:val="center"/>
          </w:tcPr>
          <w:p w14:paraId="114328C1" w14:textId="00C0E5F1" w:rsidR="005E336D" w:rsidRPr="009220C7" w:rsidRDefault="005E336D" w:rsidP="00375692">
            <w:r w:rsidRPr="009220C7">
              <w:t>Author</w:t>
            </w:r>
          </w:p>
        </w:tc>
        <w:tc>
          <w:tcPr>
            <w:tcW w:w="3238" w:type="dxa"/>
            <w:vAlign w:val="center"/>
          </w:tcPr>
          <w:p w14:paraId="587F3B98" w14:textId="3AFB0BDA" w:rsidR="005E336D" w:rsidRPr="009220C7" w:rsidRDefault="00511F09" w:rsidP="00375692">
            <w:r>
              <w:t xml:space="preserve">Dr. </w:t>
            </w:r>
            <w:r w:rsidR="00B3744C">
              <w:t>Buddika Sumanasena</w:t>
            </w:r>
          </w:p>
        </w:tc>
        <w:tc>
          <w:tcPr>
            <w:tcW w:w="3410" w:type="dxa"/>
            <w:vAlign w:val="center"/>
          </w:tcPr>
          <w:p w14:paraId="241E1B00" w14:textId="77777777" w:rsidR="005E336D" w:rsidRPr="009220C7" w:rsidRDefault="005E336D" w:rsidP="00295E01"/>
        </w:tc>
        <w:tc>
          <w:tcPr>
            <w:tcW w:w="1825" w:type="dxa"/>
            <w:vAlign w:val="center"/>
          </w:tcPr>
          <w:p w14:paraId="31FE8E3E" w14:textId="51F1299A" w:rsidR="005E336D" w:rsidRPr="009220C7" w:rsidRDefault="00B3744C" w:rsidP="00295E01">
            <w:r>
              <w:t>04</w:t>
            </w:r>
            <w:r w:rsidR="001474AA">
              <w:t>/</w:t>
            </w:r>
            <w:r>
              <w:t>11</w:t>
            </w:r>
            <w:r w:rsidR="001474AA">
              <w:t>/</w:t>
            </w:r>
            <w:r>
              <w:t>2018</w:t>
            </w:r>
          </w:p>
        </w:tc>
      </w:tr>
      <w:tr w:rsidR="005E336D" w:rsidRPr="009220C7" w14:paraId="54CCBE69" w14:textId="77777777" w:rsidTr="00295E01">
        <w:trPr>
          <w:trHeight w:val="432"/>
          <w:jc w:val="center"/>
        </w:trPr>
        <w:tc>
          <w:tcPr>
            <w:tcW w:w="1715" w:type="dxa"/>
            <w:vAlign w:val="center"/>
          </w:tcPr>
          <w:p w14:paraId="5932017F" w14:textId="77777777" w:rsidR="005E336D" w:rsidRPr="009220C7" w:rsidRDefault="005E336D" w:rsidP="00295E01">
            <w:r>
              <w:t>Director of R&amp;D/Reviewer/Approver</w:t>
            </w:r>
          </w:p>
        </w:tc>
        <w:tc>
          <w:tcPr>
            <w:tcW w:w="3238" w:type="dxa"/>
            <w:vAlign w:val="center"/>
          </w:tcPr>
          <w:p w14:paraId="6E7047D1" w14:textId="77777777" w:rsidR="005E336D" w:rsidRPr="009220C7" w:rsidRDefault="005E336D" w:rsidP="00295E01">
            <w:r>
              <w:t>Dr. Taisen Zhuang</w:t>
            </w:r>
          </w:p>
        </w:tc>
        <w:tc>
          <w:tcPr>
            <w:tcW w:w="3410" w:type="dxa"/>
            <w:vAlign w:val="center"/>
          </w:tcPr>
          <w:p w14:paraId="647FFF3B" w14:textId="77777777" w:rsidR="005E336D" w:rsidRPr="009220C7" w:rsidRDefault="005E336D" w:rsidP="00295E01"/>
        </w:tc>
        <w:tc>
          <w:tcPr>
            <w:tcW w:w="1825" w:type="dxa"/>
            <w:vAlign w:val="center"/>
          </w:tcPr>
          <w:p w14:paraId="1D6F6043" w14:textId="5E92D9C8" w:rsidR="005E336D" w:rsidRPr="009220C7" w:rsidRDefault="005E336D" w:rsidP="00295E01"/>
        </w:tc>
      </w:tr>
      <w:tr w:rsidR="00ED54CF" w:rsidRPr="009220C7" w14:paraId="7D813BCB" w14:textId="77777777" w:rsidTr="00295E01">
        <w:trPr>
          <w:trHeight w:val="432"/>
          <w:jc w:val="center"/>
        </w:trPr>
        <w:tc>
          <w:tcPr>
            <w:tcW w:w="1715" w:type="dxa"/>
            <w:vAlign w:val="center"/>
          </w:tcPr>
          <w:p w14:paraId="4DB19457" w14:textId="77777777" w:rsidR="00ED54CF" w:rsidRDefault="00ED54CF" w:rsidP="00295E01">
            <w:r>
              <w:t>CEO/Reviewer/Approver</w:t>
            </w:r>
          </w:p>
        </w:tc>
        <w:tc>
          <w:tcPr>
            <w:tcW w:w="3238" w:type="dxa"/>
            <w:vAlign w:val="center"/>
          </w:tcPr>
          <w:p w14:paraId="3094B169" w14:textId="77777777" w:rsidR="00ED54CF" w:rsidRDefault="00ED54CF" w:rsidP="00295E01">
            <w:r>
              <w:t>Jerome Canady, MD</w:t>
            </w:r>
          </w:p>
        </w:tc>
        <w:tc>
          <w:tcPr>
            <w:tcW w:w="3410" w:type="dxa"/>
            <w:vAlign w:val="center"/>
          </w:tcPr>
          <w:p w14:paraId="5366E0E2" w14:textId="77777777" w:rsidR="00ED54CF" w:rsidRPr="009220C7" w:rsidRDefault="00ED54CF" w:rsidP="00295E01"/>
        </w:tc>
        <w:tc>
          <w:tcPr>
            <w:tcW w:w="1825" w:type="dxa"/>
            <w:vAlign w:val="center"/>
          </w:tcPr>
          <w:p w14:paraId="2CCE32D7" w14:textId="35676ECB" w:rsidR="00ED54CF" w:rsidRDefault="00ED54CF" w:rsidP="00295E01"/>
        </w:tc>
      </w:tr>
    </w:tbl>
    <w:p w14:paraId="61DFC4D8" w14:textId="77777777" w:rsidR="00F07463" w:rsidRDefault="00F07463" w:rsidP="000546B4">
      <w:pPr>
        <w:rPr>
          <w:b/>
        </w:rPr>
      </w:pPr>
    </w:p>
    <w:p w14:paraId="608F7419" w14:textId="77777777" w:rsidR="000546B4" w:rsidRPr="000546B4" w:rsidRDefault="00704B8A" w:rsidP="000546B4">
      <w:pPr>
        <w:rPr>
          <w:b/>
        </w:rPr>
      </w:pPr>
      <w:r>
        <w:rPr>
          <w:b/>
        </w:rPr>
        <w:t xml:space="preserve">Revision History: </w:t>
      </w:r>
    </w:p>
    <w:tbl>
      <w:tblPr>
        <w:tblW w:w="101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15"/>
        <w:gridCol w:w="3238"/>
        <w:gridCol w:w="3410"/>
        <w:gridCol w:w="1825"/>
      </w:tblGrid>
      <w:tr w:rsidR="000546B4" w:rsidRPr="009220C7" w14:paraId="1A30D64E" w14:textId="77777777" w:rsidTr="00295E01">
        <w:trPr>
          <w:trHeight w:val="432"/>
          <w:jc w:val="center"/>
        </w:trPr>
        <w:tc>
          <w:tcPr>
            <w:tcW w:w="1715" w:type="dxa"/>
            <w:shd w:val="clear" w:color="auto" w:fill="D9D9D9"/>
            <w:vAlign w:val="center"/>
          </w:tcPr>
          <w:p w14:paraId="7A65D6EB" w14:textId="77777777" w:rsidR="000546B4" w:rsidRPr="009220C7" w:rsidRDefault="000546B4" w:rsidP="00295E01">
            <w:pPr>
              <w:rPr>
                <w:b/>
              </w:rPr>
            </w:pPr>
            <w:r>
              <w:rPr>
                <w:b/>
              </w:rPr>
              <w:t>Revision #</w:t>
            </w:r>
          </w:p>
        </w:tc>
        <w:tc>
          <w:tcPr>
            <w:tcW w:w="3238" w:type="dxa"/>
            <w:shd w:val="clear" w:color="auto" w:fill="D9D9D9"/>
            <w:vAlign w:val="center"/>
          </w:tcPr>
          <w:p w14:paraId="2FF2EE88" w14:textId="77777777" w:rsidR="000546B4" w:rsidRPr="009220C7" w:rsidRDefault="000546B4" w:rsidP="00295E01">
            <w:pPr>
              <w:rPr>
                <w:b/>
              </w:rPr>
            </w:pPr>
            <w:r>
              <w:rPr>
                <w:b/>
              </w:rPr>
              <w:t>Description of Revision</w:t>
            </w:r>
          </w:p>
        </w:tc>
        <w:tc>
          <w:tcPr>
            <w:tcW w:w="3410" w:type="dxa"/>
            <w:shd w:val="clear" w:color="auto" w:fill="D9D9D9"/>
            <w:vAlign w:val="center"/>
          </w:tcPr>
          <w:p w14:paraId="15B5A64F" w14:textId="77777777" w:rsidR="000546B4" w:rsidRPr="009220C7" w:rsidRDefault="000546B4" w:rsidP="00295E01">
            <w:pPr>
              <w:rPr>
                <w:b/>
              </w:rPr>
            </w:pPr>
            <w:r>
              <w:rPr>
                <w:b/>
              </w:rPr>
              <w:t>Approval Date</w:t>
            </w:r>
          </w:p>
        </w:tc>
        <w:tc>
          <w:tcPr>
            <w:tcW w:w="1825" w:type="dxa"/>
            <w:shd w:val="clear" w:color="auto" w:fill="D9D9D9"/>
            <w:vAlign w:val="center"/>
          </w:tcPr>
          <w:p w14:paraId="74B9E270" w14:textId="77777777" w:rsidR="000546B4" w:rsidRPr="009220C7" w:rsidRDefault="000546B4" w:rsidP="00295E01">
            <w:pPr>
              <w:rPr>
                <w:b/>
              </w:rPr>
            </w:pPr>
            <w:r>
              <w:rPr>
                <w:b/>
              </w:rPr>
              <w:t>Author</w:t>
            </w:r>
          </w:p>
        </w:tc>
      </w:tr>
      <w:tr w:rsidR="000546B4" w:rsidRPr="009220C7" w14:paraId="21BA612C" w14:textId="77777777" w:rsidTr="00295E01">
        <w:trPr>
          <w:trHeight w:val="432"/>
          <w:jc w:val="center"/>
        </w:trPr>
        <w:tc>
          <w:tcPr>
            <w:tcW w:w="1715" w:type="dxa"/>
            <w:vAlign w:val="center"/>
          </w:tcPr>
          <w:p w14:paraId="5E9A2C4D" w14:textId="77777777" w:rsidR="000546B4" w:rsidRPr="009220C7" w:rsidRDefault="0063710E" w:rsidP="00295E01">
            <w:r>
              <w:t>01</w:t>
            </w:r>
          </w:p>
        </w:tc>
        <w:tc>
          <w:tcPr>
            <w:tcW w:w="3238" w:type="dxa"/>
            <w:vAlign w:val="center"/>
          </w:tcPr>
          <w:p w14:paraId="5BA26821" w14:textId="77777777" w:rsidR="000546B4" w:rsidRPr="009220C7" w:rsidRDefault="000546B4" w:rsidP="00295E01">
            <w:r>
              <w:t>Initial Release</w:t>
            </w:r>
          </w:p>
        </w:tc>
        <w:tc>
          <w:tcPr>
            <w:tcW w:w="3410" w:type="dxa"/>
            <w:vAlign w:val="center"/>
          </w:tcPr>
          <w:p w14:paraId="008191E2" w14:textId="6F1C143F" w:rsidR="000546B4" w:rsidRPr="00B3744C" w:rsidRDefault="00B3744C" w:rsidP="00B3744C">
            <w:pPr>
              <w:rPr>
                <w:highlight w:val="red"/>
              </w:rPr>
            </w:pPr>
            <w:r>
              <w:t>04</w:t>
            </w:r>
            <w:r w:rsidR="001474AA" w:rsidRPr="00B3744C">
              <w:t>/</w:t>
            </w:r>
            <w:r>
              <w:t>11</w:t>
            </w:r>
            <w:r w:rsidR="001474AA" w:rsidRPr="00B3744C">
              <w:t>/1</w:t>
            </w:r>
            <w:r>
              <w:t>8</w:t>
            </w:r>
          </w:p>
        </w:tc>
        <w:tc>
          <w:tcPr>
            <w:tcW w:w="1825" w:type="dxa"/>
            <w:vAlign w:val="center"/>
          </w:tcPr>
          <w:p w14:paraId="05C6410E" w14:textId="47C7AE1C" w:rsidR="000546B4" w:rsidRPr="00420ECF" w:rsidRDefault="00B3744C" w:rsidP="00295E01">
            <w:pPr>
              <w:rPr>
                <w:highlight w:val="red"/>
              </w:rPr>
            </w:pPr>
            <w:r>
              <w:t>BS</w:t>
            </w:r>
          </w:p>
        </w:tc>
      </w:tr>
      <w:tr w:rsidR="000546B4" w:rsidRPr="009220C7" w14:paraId="2FFF8081" w14:textId="77777777" w:rsidTr="00295E01">
        <w:trPr>
          <w:trHeight w:val="432"/>
          <w:jc w:val="center"/>
        </w:trPr>
        <w:tc>
          <w:tcPr>
            <w:tcW w:w="1715" w:type="dxa"/>
            <w:vAlign w:val="center"/>
          </w:tcPr>
          <w:p w14:paraId="062EA4F8" w14:textId="77777777" w:rsidR="000546B4" w:rsidRPr="009220C7" w:rsidRDefault="000546B4" w:rsidP="00295E01"/>
        </w:tc>
        <w:tc>
          <w:tcPr>
            <w:tcW w:w="3238" w:type="dxa"/>
            <w:vAlign w:val="center"/>
          </w:tcPr>
          <w:p w14:paraId="467B7953" w14:textId="77777777" w:rsidR="000546B4" w:rsidRPr="009220C7" w:rsidRDefault="000546B4" w:rsidP="00295E01"/>
        </w:tc>
        <w:tc>
          <w:tcPr>
            <w:tcW w:w="3410" w:type="dxa"/>
            <w:vAlign w:val="center"/>
          </w:tcPr>
          <w:p w14:paraId="09EA4254" w14:textId="77777777" w:rsidR="000546B4" w:rsidRPr="009220C7" w:rsidRDefault="000546B4" w:rsidP="00295E01"/>
        </w:tc>
        <w:tc>
          <w:tcPr>
            <w:tcW w:w="1825" w:type="dxa"/>
            <w:vAlign w:val="center"/>
          </w:tcPr>
          <w:p w14:paraId="7AFF5226" w14:textId="77777777" w:rsidR="000546B4" w:rsidRPr="009220C7" w:rsidRDefault="000546B4" w:rsidP="00295E01"/>
        </w:tc>
      </w:tr>
      <w:tr w:rsidR="000546B4" w:rsidRPr="009220C7" w14:paraId="12749465" w14:textId="77777777" w:rsidTr="00295E01">
        <w:trPr>
          <w:trHeight w:val="432"/>
          <w:jc w:val="center"/>
        </w:trPr>
        <w:tc>
          <w:tcPr>
            <w:tcW w:w="1715" w:type="dxa"/>
            <w:vAlign w:val="center"/>
          </w:tcPr>
          <w:p w14:paraId="77F1A2B6" w14:textId="77777777" w:rsidR="000546B4" w:rsidRDefault="000546B4" w:rsidP="00295E01"/>
        </w:tc>
        <w:tc>
          <w:tcPr>
            <w:tcW w:w="3238" w:type="dxa"/>
            <w:vAlign w:val="center"/>
          </w:tcPr>
          <w:p w14:paraId="0BFC15C2" w14:textId="77777777" w:rsidR="000546B4" w:rsidRDefault="000546B4" w:rsidP="00295E01"/>
        </w:tc>
        <w:tc>
          <w:tcPr>
            <w:tcW w:w="3410" w:type="dxa"/>
            <w:vAlign w:val="center"/>
          </w:tcPr>
          <w:p w14:paraId="60DB6DD8" w14:textId="77777777" w:rsidR="000546B4" w:rsidRPr="009220C7" w:rsidRDefault="000546B4" w:rsidP="00295E01"/>
        </w:tc>
        <w:tc>
          <w:tcPr>
            <w:tcW w:w="1825" w:type="dxa"/>
            <w:vAlign w:val="center"/>
          </w:tcPr>
          <w:p w14:paraId="5D11E46A" w14:textId="77777777" w:rsidR="000546B4" w:rsidRDefault="000546B4" w:rsidP="00295E01"/>
        </w:tc>
      </w:tr>
    </w:tbl>
    <w:p w14:paraId="1D6DB106" w14:textId="77777777" w:rsidR="00FC5B3A" w:rsidRPr="00704B8A" w:rsidRDefault="00FC5B3A" w:rsidP="00704B8A">
      <w:pPr>
        <w:rPr>
          <w:b/>
        </w:rPr>
      </w:pPr>
    </w:p>
    <w:p w14:paraId="1E83BFA1" w14:textId="77777777" w:rsidR="00E3645A" w:rsidRDefault="00E3645A" w:rsidP="00C23B74">
      <w:pPr>
        <w:pStyle w:val="ListParagraph"/>
        <w:ind w:left="360"/>
        <w:rPr>
          <w:b/>
        </w:rPr>
      </w:pPr>
    </w:p>
    <w:p w14:paraId="2AC862DA" w14:textId="77777777" w:rsidR="00E3645A" w:rsidRDefault="00E3645A" w:rsidP="00C23B74">
      <w:pPr>
        <w:pStyle w:val="ListParagraph"/>
        <w:ind w:left="360"/>
        <w:rPr>
          <w:b/>
        </w:rPr>
      </w:pPr>
    </w:p>
    <w:p w14:paraId="142CEDDA" w14:textId="3F5B408E" w:rsidR="00F07463" w:rsidRDefault="00FC5B3A" w:rsidP="00C23B74">
      <w:pPr>
        <w:pStyle w:val="ListParagraph"/>
        <w:ind w:left="360"/>
        <w:rPr>
          <w:b/>
        </w:rPr>
      </w:pPr>
      <w:r w:rsidRPr="00FC5B3A">
        <w:rPr>
          <w:b/>
        </w:rPr>
        <w:t>Any person accepting this document and/or information agrees to make no disclosure, use or duplication thereof except as authorized in writing by the approval team. And upon the team’s request, it should be returned or destroyed.</w:t>
      </w:r>
    </w:p>
    <w:p w14:paraId="1AAD804A" w14:textId="77777777" w:rsidR="00B6069C" w:rsidRDefault="00B6069C" w:rsidP="00C23B74">
      <w:pPr>
        <w:pStyle w:val="ListParagraph"/>
        <w:ind w:left="360"/>
        <w:rPr>
          <w:b/>
        </w:rPr>
      </w:pPr>
    </w:p>
    <w:p w14:paraId="0D1F644A" w14:textId="77777777" w:rsidR="00B6069C" w:rsidRDefault="00B6069C" w:rsidP="00C23B74">
      <w:pPr>
        <w:pStyle w:val="ListParagraph"/>
        <w:ind w:left="360"/>
        <w:rPr>
          <w:b/>
        </w:rPr>
      </w:pPr>
    </w:p>
    <w:p w14:paraId="0857105A" w14:textId="77777777" w:rsidR="00704B8A" w:rsidRPr="00C23B74" w:rsidRDefault="00704B8A" w:rsidP="00C23B74">
      <w:pPr>
        <w:pStyle w:val="ListParagraph"/>
        <w:ind w:left="360"/>
        <w:rPr>
          <w:b/>
        </w:rPr>
      </w:pPr>
    </w:p>
    <w:p w14:paraId="0F1AF948" w14:textId="77777777" w:rsidR="003B548E" w:rsidRPr="003B548E" w:rsidRDefault="003B548E" w:rsidP="00E63E01">
      <w:pPr>
        <w:pStyle w:val="ListParagraph"/>
        <w:numPr>
          <w:ilvl w:val="0"/>
          <w:numId w:val="1"/>
        </w:numPr>
        <w:jc w:val="both"/>
        <w:rPr>
          <w:b/>
        </w:rPr>
      </w:pPr>
      <w:r w:rsidRPr="003B548E">
        <w:rPr>
          <w:b/>
        </w:rPr>
        <w:t>Purpose</w:t>
      </w:r>
      <w:r>
        <w:rPr>
          <w:b/>
        </w:rPr>
        <w:t>/</w:t>
      </w:r>
      <w:r w:rsidRPr="003B548E">
        <w:rPr>
          <w:b/>
        </w:rPr>
        <w:t>Scope:</w:t>
      </w:r>
    </w:p>
    <w:p w14:paraId="7990E68E" w14:textId="56A458BF" w:rsidR="00183606" w:rsidRDefault="00855CC2" w:rsidP="00375692">
      <w:pPr>
        <w:jc w:val="both"/>
      </w:pPr>
      <w:r>
        <w:t>This document is part of design history file (DHF), this file is used to log the version history of change and log into detail the r</w:t>
      </w:r>
      <w:r w:rsidR="00183606">
        <w:t>eason of change, the changes have</w:t>
      </w:r>
      <w:r>
        <w:t xml:space="preserve"> been made and scope of improvement</w:t>
      </w:r>
      <w:r w:rsidR="00D907A7">
        <w:t>. This log is created and maintained at sub-project level.</w:t>
      </w:r>
    </w:p>
    <w:p w14:paraId="470F402B" w14:textId="3AF28507" w:rsidR="00855CC2" w:rsidRDefault="00183606" w:rsidP="00375692">
      <w:pPr>
        <w:jc w:val="both"/>
      </w:pPr>
      <w:r>
        <w:t>The scope of this document only encompasses the design files, such as the mechanical, electrical and software design files, or any other design files that may contribute to the immediate design of the product. There shall be a separate log sheet for logging the versions for the other phases of the design and development process. The goal of this log is to provide a concise summary of all the design changes that were made to product design.</w:t>
      </w:r>
    </w:p>
    <w:p w14:paraId="04E62CBF" w14:textId="184AE471" w:rsidR="003D79B8" w:rsidRDefault="003D79B8" w:rsidP="00375692">
      <w:pPr>
        <w:jc w:val="both"/>
      </w:pPr>
      <w:r>
        <w:t xml:space="preserve">NOTE: Section 1, 2 are the guidelines for engineer usage, DO NOT edit or modify without template document version control. </w:t>
      </w:r>
      <w:r w:rsidR="00DD5CB2">
        <w:t xml:space="preserve">Section 3 and 4 are editable by the engineer, the Document number on the right up corner should be unique, ABV are the abbreviation of the project code. Reference </w:t>
      </w:r>
      <w:r w:rsidR="00DD5CB2" w:rsidRPr="00DD5CB2">
        <w:t>Project Code Live Doc.docx</w:t>
      </w:r>
      <w:r w:rsidR="00DD5CB2">
        <w:t xml:space="preserve"> </w:t>
      </w:r>
    </w:p>
    <w:p w14:paraId="0B27A1EA" w14:textId="77777777" w:rsidR="00375692" w:rsidRDefault="00375692" w:rsidP="00375692">
      <w:pPr>
        <w:pStyle w:val="ListParagraph"/>
        <w:numPr>
          <w:ilvl w:val="0"/>
          <w:numId w:val="1"/>
        </w:numPr>
        <w:rPr>
          <w:b/>
        </w:rPr>
      </w:pPr>
      <w:r w:rsidRPr="003B548E">
        <w:rPr>
          <w:b/>
        </w:rPr>
        <w:t>Responsibilities:</w:t>
      </w:r>
    </w:p>
    <w:p w14:paraId="5F408EDE" w14:textId="4E54E25B" w:rsidR="00C4519D" w:rsidRPr="00C4519D" w:rsidRDefault="00C4519D" w:rsidP="00375692">
      <w:r>
        <w:rPr>
          <w:b/>
        </w:rPr>
        <w:t xml:space="preserve">Engineer: </w:t>
      </w:r>
      <w:r>
        <w:t>Keep log the document, naming the document in version base. Update the log reversion time and file path, update the description of the update.</w:t>
      </w:r>
    </w:p>
    <w:p w14:paraId="35106948" w14:textId="25A8FEB8" w:rsidR="00375692" w:rsidRDefault="00375692" w:rsidP="00375692">
      <w:r>
        <w:rPr>
          <w:b/>
        </w:rPr>
        <w:t>Project Managers:</w:t>
      </w:r>
      <w:r>
        <w:t xml:space="preserve"> </w:t>
      </w:r>
      <w:r w:rsidR="00855CC2">
        <w:t>r</w:t>
      </w:r>
      <w:r w:rsidR="00C4519D">
        <w:t>e</w:t>
      </w:r>
      <w:r w:rsidR="00855CC2">
        <w:t xml:space="preserve">view the design history log file, and control the </w:t>
      </w:r>
      <w:r w:rsidR="00C4519D">
        <w:t>version of the log.</w:t>
      </w:r>
    </w:p>
    <w:p w14:paraId="6F20A4C7" w14:textId="08058613" w:rsidR="00375692" w:rsidRDefault="00375692" w:rsidP="00375692">
      <w:r>
        <w:rPr>
          <w:b/>
        </w:rPr>
        <w:t xml:space="preserve">Department Head: </w:t>
      </w:r>
      <w:r w:rsidRPr="003B548E">
        <w:t xml:space="preserve"> </w:t>
      </w:r>
      <w:r w:rsidR="00C4519D">
        <w:t xml:space="preserve">review the project managers’ report in progress. </w:t>
      </w:r>
    </w:p>
    <w:p w14:paraId="58174A91" w14:textId="1F10EFEC" w:rsidR="0084483C" w:rsidRDefault="003C2D77" w:rsidP="00E63E01">
      <w:pPr>
        <w:pStyle w:val="ListParagraph"/>
        <w:numPr>
          <w:ilvl w:val="0"/>
          <w:numId w:val="1"/>
        </w:numPr>
        <w:jc w:val="both"/>
        <w:rPr>
          <w:b/>
        </w:rPr>
      </w:pPr>
      <w:r>
        <w:rPr>
          <w:b/>
        </w:rPr>
        <w:t>Related Information</w:t>
      </w:r>
    </w:p>
    <w:tbl>
      <w:tblPr>
        <w:tblStyle w:val="TableGrid"/>
        <w:tblW w:w="0" w:type="auto"/>
        <w:tblInd w:w="360" w:type="dxa"/>
        <w:tblLook w:val="04A0" w:firstRow="1" w:lastRow="0" w:firstColumn="1" w:lastColumn="0" w:noHBand="0" w:noVBand="1"/>
      </w:tblPr>
      <w:tblGrid>
        <w:gridCol w:w="2949"/>
        <w:gridCol w:w="6041"/>
      </w:tblGrid>
      <w:tr w:rsidR="003C7247" w14:paraId="2FF16E1A" w14:textId="77777777" w:rsidTr="003C7247">
        <w:tc>
          <w:tcPr>
            <w:tcW w:w="2785" w:type="dxa"/>
          </w:tcPr>
          <w:p w14:paraId="5300C8D9" w14:textId="6839C344" w:rsidR="003C7247" w:rsidRDefault="003C7247" w:rsidP="003C7247">
            <w:pPr>
              <w:pStyle w:val="ListParagraph"/>
              <w:ind w:left="0"/>
              <w:jc w:val="both"/>
              <w:rPr>
                <w:b/>
              </w:rPr>
            </w:pPr>
            <w:r w:rsidRPr="003C2D77">
              <w:rPr>
                <w:b/>
              </w:rPr>
              <w:t>Project Name:</w:t>
            </w:r>
          </w:p>
        </w:tc>
        <w:tc>
          <w:tcPr>
            <w:tcW w:w="6205" w:type="dxa"/>
          </w:tcPr>
          <w:p w14:paraId="6026149B" w14:textId="0598CCD3" w:rsidR="003C7247" w:rsidRPr="003C7247" w:rsidRDefault="003C7247" w:rsidP="003C7247">
            <w:r w:rsidRPr="00F7645D">
              <w:t>Canady Hybrid Plasma New Generator-T800 Project</w:t>
            </w:r>
          </w:p>
        </w:tc>
      </w:tr>
      <w:tr w:rsidR="003C7247" w14:paraId="086B6FC2" w14:textId="77777777" w:rsidTr="003C7247">
        <w:tc>
          <w:tcPr>
            <w:tcW w:w="2785" w:type="dxa"/>
          </w:tcPr>
          <w:p w14:paraId="5C19B595" w14:textId="33C4E98C" w:rsidR="003C7247" w:rsidRDefault="003C7247" w:rsidP="003C7247">
            <w:pPr>
              <w:pStyle w:val="ListParagraph"/>
              <w:ind w:left="0"/>
              <w:jc w:val="both"/>
              <w:rPr>
                <w:b/>
              </w:rPr>
            </w:pPr>
            <w:r w:rsidRPr="003C2D77">
              <w:rPr>
                <w:b/>
              </w:rPr>
              <w:t>Project Code:</w:t>
            </w:r>
          </w:p>
        </w:tc>
        <w:tc>
          <w:tcPr>
            <w:tcW w:w="6205" w:type="dxa"/>
          </w:tcPr>
          <w:p w14:paraId="615802AC" w14:textId="05276C63" w:rsidR="003C7247" w:rsidRPr="003C7247" w:rsidRDefault="003C7247" w:rsidP="003C7247">
            <w:r w:rsidRPr="00F7645D">
              <w:t>PMLS-14-003</w:t>
            </w:r>
          </w:p>
        </w:tc>
      </w:tr>
      <w:tr w:rsidR="003C7247" w14:paraId="12E59B56" w14:textId="77777777" w:rsidTr="003C7247">
        <w:tc>
          <w:tcPr>
            <w:tcW w:w="2785" w:type="dxa"/>
          </w:tcPr>
          <w:p w14:paraId="4B078439" w14:textId="0A45D225" w:rsidR="003C7247" w:rsidRPr="003C7247" w:rsidRDefault="003C7247" w:rsidP="003C7247">
            <w:pPr>
              <w:pStyle w:val="ListParagraph"/>
              <w:ind w:left="0"/>
              <w:jc w:val="both"/>
              <w:rPr>
                <w:b/>
              </w:rPr>
            </w:pPr>
            <w:r w:rsidRPr="003C7247">
              <w:rPr>
                <w:b/>
              </w:rPr>
              <w:t>Project Abbreviation:</w:t>
            </w:r>
          </w:p>
        </w:tc>
        <w:tc>
          <w:tcPr>
            <w:tcW w:w="6205" w:type="dxa"/>
          </w:tcPr>
          <w:p w14:paraId="7A686B34" w14:textId="04CDAB2F" w:rsidR="003C7247" w:rsidRPr="003C7247" w:rsidRDefault="003C7247" w:rsidP="003C7247">
            <w:pPr>
              <w:pStyle w:val="ListParagraph"/>
              <w:ind w:left="0"/>
              <w:jc w:val="both"/>
            </w:pPr>
            <w:r w:rsidRPr="003C7247">
              <w:t>PG</w:t>
            </w:r>
          </w:p>
        </w:tc>
      </w:tr>
      <w:tr w:rsidR="003C7247" w14:paraId="64817136" w14:textId="77777777" w:rsidTr="003C7247">
        <w:tc>
          <w:tcPr>
            <w:tcW w:w="2785" w:type="dxa"/>
          </w:tcPr>
          <w:p w14:paraId="1CAB0ED7" w14:textId="5B1B260F" w:rsidR="003C7247" w:rsidRDefault="003C7247" w:rsidP="003C7247">
            <w:pPr>
              <w:pStyle w:val="ListParagraph"/>
              <w:ind w:left="0"/>
              <w:jc w:val="both"/>
              <w:rPr>
                <w:b/>
              </w:rPr>
            </w:pPr>
            <w:r w:rsidRPr="003C2D77">
              <w:rPr>
                <w:b/>
              </w:rPr>
              <w:t>Project Manager Name:</w:t>
            </w:r>
          </w:p>
        </w:tc>
        <w:tc>
          <w:tcPr>
            <w:tcW w:w="6205" w:type="dxa"/>
          </w:tcPr>
          <w:p w14:paraId="69650BC5" w14:textId="6AEC79A4" w:rsidR="003C7247" w:rsidRPr="003C7247" w:rsidRDefault="003C7247" w:rsidP="003C7247">
            <w:pPr>
              <w:pStyle w:val="ListParagraph"/>
              <w:ind w:left="0"/>
              <w:jc w:val="both"/>
            </w:pPr>
            <w:r w:rsidRPr="003C7247">
              <w:t>Taisen Zhuang</w:t>
            </w:r>
          </w:p>
        </w:tc>
      </w:tr>
      <w:tr w:rsidR="003C7247" w14:paraId="49FFF687" w14:textId="77777777" w:rsidTr="003C7247">
        <w:tc>
          <w:tcPr>
            <w:tcW w:w="2785" w:type="dxa"/>
          </w:tcPr>
          <w:p w14:paraId="54E10CFE" w14:textId="0E3A9D35" w:rsidR="003C7247" w:rsidRDefault="003C7247" w:rsidP="003C7247">
            <w:pPr>
              <w:pStyle w:val="ListParagraph"/>
              <w:ind w:left="0"/>
              <w:jc w:val="both"/>
              <w:rPr>
                <w:b/>
              </w:rPr>
            </w:pPr>
            <w:r w:rsidRPr="003C2D77">
              <w:rPr>
                <w:b/>
              </w:rPr>
              <w:t>Engineer Name:</w:t>
            </w:r>
            <w:r w:rsidRPr="003C2D77">
              <w:t xml:space="preserve">  </w:t>
            </w:r>
          </w:p>
        </w:tc>
        <w:tc>
          <w:tcPr>
            <w:tcW w:w="6205" w:type="dxa"/>
          </w:tcPr>
          <w:p w14:paraId="58BC4716" w14:textId="4744CE5D" w:rsidR="003C7247" w:rsidRPr="003C7247" w:rsidRDefault="00B3744C" w:rsidP="003C7247">
            <w:pPr>
              <w:pStyle w:val="ListParagraph"/>
              <w:ind w:left="0"/>
              <w:jc w:val="both"/>
            </w:pPr>
            <w:r>
              <w:t>Buddika Sumanasena</w:t>
            </w:r>
          </w:p>
        </w:tc>
      </w:tr>
      <w:tr w:rsidR="003C7247" w14:paraId="328A273F" w14:textId="77777777" w:rsidTr="003C7247">
        <w:tc>
          <w:tcPr>
            <w:tcW w:w="2785" w:type="dxa"/>
          </w:tcPr>
          <w:p w14:paraId="7BA16338" w14:textId="22BC8A7C" w:rsidR="003C7247" w:rsidRDefault="003C7247" w:rsidP="003C7247">
            <w:pPr>
              <w:pStyle w:val="ListParagraph"/>
              <w:ind w:left="0"/>
              <w:jc w:val="both"/>
              <w:rPr>
                <w:b/>
              </w:rPr>
            </w:pPr>
            <w:r w:rsidRPr="003C7247">
              <w:rPr>
                <w:b/>
              </w:rPr>
              <w:t>Components/Subcomponents Name</w:t>
            </w:r>
            <w:r>
              <w:rPr>
                <w:b/>
              </w:rPr>
              <w:t>:</w:t>
            </w:r>
          </w:p>
        </w:tc>
        <w:tc>
          <w:tcPr>
            <w:tcW w:w="6205" w:type="dxa"/>
          </w:tcPr>
          <w:p w14:paraId="796854CD" w14:textId="0363F254" w:rsidR="003C7247" w:rsidRPr="003C7247" w:rsidRDefault="00B3744C" w:rsidP="003C7247">
            <w:pPr>
              <w:pStyle w:val="ListParagraph"/>
              <w:ind w:left="0"/>
              <w:jc w:val="both"/>
            </w:pPr>
            <w:r>
              <w:t>Full Bridge Main Board, Full Bridge Controller Board, Power Supply Board</w:t>
            </w:r>
          </w:p>
        </w:tc>
      </w:tr>
      <w:tr w:rsidR="003C7247" w14:paraId="683BDB72" w14:textId="77777777" w:rsidTr="003C7247">
        <w:tc>
          <w:tcPr>
            <w:tcW w:w="2785" w:type="dxa"/>
          </w:tcPr>
          <w:p w14:paraId="6A95CB7E" w14:textId="122BD126" w:rsidR="003C7247" w:rsidRPr="003C7247" w:rsidRDefault="003C7247" w:rsidP="003C7247">
            <w:pPr>
              <w:rPr>
                <w:b/>
              </w:rPr>
            </w:pPr>
            <w:r w:rsidRPr="003C7247">
              <w:rPr>
                <w:b/>
              </w:rPr>
              <w:t>Components/Subcomponents Part Number:</w:t>
            </w:r>
          </w:p>
        </w:tc>
        <w:tc>
          <w:tcPr>
            <w:tcW w:w="6205" w:type="dxa"/>
          </w:tcPr>
          <w:p w14:paraId="0FAC8375" w14:textId="3B255E75" w:rsidR="003C7247" w:rsidRPr="003C7247" w:rsidRDefault="003C7247" w:rsidP="003C7247">
            <w:pPr>
              <w:pStyle w:val="ListParagraph"/>
              <w:ind w:left="0"/>
              <w:jc w:val="both"/>
            </w:pPr>
            <w:r w:rsidRPr="003C7247">
              <w:t>PG</w:t>
            </w:r>
            <w:r w:rsidR="00E3645A">
              <w:t>_SPC_</w:t>
            </w:r>
            <w:r w:rsidRPr="003C7247">
              <w:t>F</w:t>
            </w:r>
            <w:r w:rsidR="00B3744C">
              <w:t>BG</w:t>
            </w:r>
            <w:r w:rsidR="00E3645A">
              <w:t>_001_R001</w:t>
            </w:r>
          </w:p>
        </w:tc>
      </w:tr>
    </w:tbl>
    <w:p w14:paraId="08676B75" w14:textId="77777777" w:rsidR="003C7247" w:rsidRDefault="003C7247" w:rsidP="003C7247">
      <w:pPr>
        <w:pStyle w:val="ListParagraph"/>
        <w:ind w:left="360"/>
        <w:jc w:val="both"/>
        <w:rPr>
          <w:b/>
        </w:rPr>
      </w:pPr>
    </w:p>
    <w:p w14:paraId="601419F1" w14:textId="505703D0" w:rsidR="003C2D77" w:rsidRDefault="003C2D77" w:rsidP="003C2D77">
      <w:pPr>
        <w:pStyle w:val="ListParagraph"/>
        <w:numPr>
          <w:ilvl w:val="0"/>
          <w:numId w:val="1"/>
        </w:numPr>
        <w:jc w:val="both"/>
        <w:rPr>
          <w:b/>
        </w:rPr>
      </w:pPr>
      <w:r>
        <w:rPr>
          <w:b/>
        </w:rPr>
        <w:t>Design History Log</w:t>
      </w:r>
      <w:r w:rsidR="003D79B8">
        <w:rPr>
          <w:b/>
        </w:rPr>
        <w:t xml:space="preserve"> </w:t>
      </w:r>
    </w:p>
    <w:tbl>
      <w:tblPr>
        <w:tblStyle w:val="TableGrid"/>
        <w:tblW w:w="0" w:type="auto"/>
        <w:tblLook w:val="04A0" w:firstRow="1" w:lastRow="0" w:firstColumn="1" w:lastColumn="0" w:noHBand="0" w:noVBand="1"/>
      </w:tblPr>
      <w:tblGrid>
        <w:gridCol w:w="1831"/>
        <w:gridCol w:w="3570"/>
        <w:gridCol w:w="3949"/>
      </w:tblGrid>
      <w:tr w:rsidR="00183606" w14:paraId="44596D54" w14:textId="77777777" w:rsidTr="002B389D">
        <w:tc>
          <w:tcPr>
            <w:tcW w:w="1831" w:type="dxa"/>
          </w:tcPr>
          <w:p w14:paraId="4786355C" w14:textId="2A3B6199" w:rsidR="003C2D77" w:rsidRDefault="00183606" w:rsidP="003C2D77">
            <w:pPr>
              <w:jc w:val="both"/>
              <w:rPr>
                <w:b/>
              </w:rPr>
            </w:pPr>
            <w:r>
              <w:rPr>
                <w:b/>
              </w:rPr>
              <w:lastRenderedPageBreak/>
              <w:t>Document Number/Version Number/Revision Number</w:t>
            </w:r>
          </w:p>
        </w:tc>
        <w:tc>
          <w:tcPr>
            <w:tcW w:w="3570" w:type="dxa"/>
          </w:tcPr>
          <w:p w14:paraId="02B9EBE8" w14:textId="76A13CB7" w:rsidR="003C2D77" w:rsidRDefault="003C2D77" w:rsidP="003C2D77">
            <w:pPr>
              <w:jc w:val="both"/>
              <w:rPr>
                <w:b/>
              </w:rPr>
            </w:pPr>
            <w:r>
              <w:rPr>
                <w:b/>
              </w:rPr>
              <w:t>Descriptions: (Here put three</w:t>
            </w:r>
            <w:r w:rsidR="00183606">
              <w:rPr>
                <w:b/>
              </w:rPr>
              <w:t xml:space="preserve"> or more</w:t>
            </w:r>
            <w:r>
              <w:rPr>
                <w:b/>
              </w:rPr>
              <w:t xml:space="preserve"> key things, the reason of change, what has been changed, the results of modification)</w:t>
            </w:r>
          </w:p>
        </w:tc>
        <w:tc>
          <w:tcPr>
            <w:tcW w:w="3949" w:type="dxa"/>
          </w:tcPr>
          <w:p w14:paraId="319BE2D2" w14:textId="2252B25D" w:rsidR="003C2D77" w:rsidRDefault="00FD3106" w:rsidP="003C2D77">
            <w:pPr>
              <w:jc w:val="both"/>
              <w:rPr>
                <w:b/>
              </w:rPr>
            </w:pPr>
            <w:r>
              <w:rPr>
                <w:b/>
              </w:rPr>
              <w:t>Acted by:</w:t>
            </w:r>
          </w:p>
        </w:tc>
      </w:tr>
      <w:tr w:rsidR="00183606" w14:paraId="730880CA" w14:textId="77777777" w:rsidTr="002B389D">
        <w:tc>
          <w:tcPr>
            <w:tcW w:w="1831" w:type="dxa"/>
          </w:tcPr>
          <w:p w14:paraId="35C41498" w14:textId="44ACFA02" w:rsidR="003C2D77" w:rsidRPr="003C2D77" w:rsidRDefault="00FD3106" w:rsidP="003C2D77">
            <w:pPr>
              <w:jc w:val="both"/>
            </w:pPr>
            <w:r>
              <w:t>Rev A</w:t>
            </w:r>
          </w:p>
        </w:tc>
        <w:tc>
          <w:tcPr>
            <w:tcW w:w="3570" w:type="dxa"/>
          </w:tcPr>
          <w:p w14:paraId="3E56E655" w14:textId="17317278" w:rsidR="003C2D77" w:rsidRPr="003C2D77" w:rsidRDefault="00FD3106" w:rsidP="003C2D77">
            <w:pPr>
              <w:jc w:val="both"/>
            </w:pPr>
            <w:r>
              <w:t>Initial Release</w:t>
            </w:r>
          </w:p>
        </w:tc>
        <w:tc>
          <w:tcPr>
            <w:tcW w:w="3949" w:type="dxa"/>
          </w:tcPr>
          <w:p w14:paraId="26CF1FED" w14:textId="6CC53D38" w:rsidR="003C2D77" w:rsidRPr="003C2D77" w:rsidRDefault="00FD3106" w:rsidP="003C2D77">
            <w:pPr>
              <w:jc w:val="both"/>
            </w:pPr>
            <w:r>
              <w:t>Taisen Zhuang</w:t>
            </w:r>
          </w:p>
        </w:tc>
      </w:tr>
      <w:tr w:rsidR="00183606" w14:paraId="6BDDC339" w14:textId="77777777" w:rsidTr="002B389D">
        <w:tc>
          <w:tcPr>
            <w:tcW w:w="1831" w:type="dxa"/>
          </w:tcPr>
          <w:p w14:paraId="2841C058" w14:textId="77777777" w:rsidR="003C2D77" w:rsidRPr="003C2D77" w:rsidRDefault="003C2D77" w:rsidP="003C2D77">
            <w:pPr>
              <w:jc w:val="both"/>
            </w:pPr>
          </w:p>
        </w:tc>
        <w:tc>
          <w:tcPr>
            <w:tcW w:w="3570" w:type="dxa"/>
          </w:tcPr>
          <w:p w14:paraId="7D7CA64A" w14:textId="77777777" w:rsidR="003C2D77" w:rsidRPr="003C2D77" w:rsidRDefault="003C2D77" w:rsidP="003C2D77">
            <w:pPr>
              <w:jc w:val="both"/>
            </w:pPr>
          </w:p>
        </w:tc>
        <w:tc>
          <w:tcPr>
            <w:tcW w:w="3949" w:type="dxa"/>
          </w:tcPr>
          <w:p w14:paraId="3204592C" w14:textId="77777777" w:rsidR="003C2D77" w:rsidRPr="003C2D77" w:rsidRDefault="003C2D77" w:rsidP="003C2D77">
            <w:pPr>
              <w:jc w:val="both"/>
            </w:pPr>
          </w:p>
        </w:tc>
      </w:tr>
      <w:tr w:rsidR="00183606" w14:paraId="15A6F808" w14:textId="77777777" w:rsidTr="002B389D">
        <w:tc>
          <w:tcPr>
            <w:tcW w:w="1831" w:type="dxa"/>
          </w:tcPr>
          <w:p w14:paraId="35976488" w14:textId="77777777" w:rsidR="003C2D77" w:rsidRPr="003C2D77" w:rsidRDefault="003C2D77" w:rsidP="003C2D77">
            <w:pPr>
              <w:jc w:val="both"/>
            </w:pPr>
          </w:p>
        </w:tc>
        <w:tc>
          <w:tcPr>
            <w:tcW w:w="3570" w:type="dxa"/>
          </w:tcPr>
          <w:p w14:paraId="0BF894F1" w14:textId="77777777" w:rsidR="003C2D77" w:rsidRPr="003C2D77" w:rsidRDefault="003C2D77" w:rsidP="003C2D77">
            <w:pPr>
              <w:jc w:val="both"/>
            </w:pPr>
          </w:p>
        </w:tc>
        <w:tc>
          <w:tcPr>
            <w:tcW w:w="3949" w:type="dxa"/>
          </w:tcPr>
          <w:p w14:paraId="5A76ABBA" w14:textId="77777777" w:rsidR="003C2D77" w:rsidRPr="003C2D77" w:rsidRDefault="003C2D77" w:rsidP="003C2D77">
            <w:pPr>
              <w:jc w:val="both"/>
            </w:pPr>
          </w:p>
        </w:tc>
      </w:tr>
      <w:tr w:rsidR="00183606" w14:paraId="75604122" w14:textId="77777777" w:rsidTr="002B389D">
        <w:tc>
          <w:tcPr>
            <w:tcW w:w="1831" w:type="dxa"/>
          </w:tcPr>
          <w:p w14:paraId="41860F3E" w14:textId="77777777" w:rsidR="003C2D77" w:rsidRPr="003C2D77" w:rsidRDefault="003C2D77" w:rsidP="003C2D77">
            <w:pPr>
              <w:jc w:val="both"/>
            </w:pPr>
          </w:p>
        </w:tc>
        <w:tc>
          <w:tcPr>
            <w:tcW w:w="3570" w:type="dxa"/>
          </w:tcPr>
          <w:p w14:paraId="4F038A2D" w14:textId="77777777" w:rsidR="003C2D77" w:rsidRPr="003C2D77" w:rsidRDefault="003C2D77" w:rsidP="003C2D77">
            <w:pPr>
              <w:jc w:val="both"/>
            </w:pPr>
          </w:p>
        </w:tc>
        <w:tc>
          <w:tcPr>
            <w:tcW w:w="3949" w:type="dxa"/>
          </w:tcPr>
          <w:p w14:paraId="55D8B338" w14:textId="77777777" w:rsidR="003C2D77" w:rsidRPr="003C2D77" w:rsidRDefault="003C2D77" w:rsidP="003C2D77">
            <w:pPr>
              <w:jc w:val="both"/>
            </w:pPr>
          </w:p>
        </w:tc>
      </w:tr>
      <w:tr w:rsidR="00183606" w14:paraId="6F354524" w14:textId="77777777" w:rsidTr="002B389D">
        <w:tc>
          <w:tcPr>
            <w:tcW w:w="1831" w:type="dxa"/>
          </w:tcPr>
          <w:p w14:paraId="08AFB4BC" w14:textId="77777777" w:rsidR="003C2D77" w:rsidRPr="003C2D77" w:rsidRDefault="003C2D77" w:rsidP="003C2D77">
            <w:pPr>
              <w:jc w:val="both"/>
            </w:pPr>
          </w:p>
        </w:tc>
        <w:tc>
          <w:tcPr>
            <w:tcW w:w="3570" w:type="dxa"/>
          </w:tcPr>
          <w:p w14:paraId="57B53BAE" w14:textId="77777777" w:rsidR="003C2D77" w:rsidRPr="003C2D77" w:rsidRDefault="003C2D77" w:rsidP="003C2D77">
            <w:pPr>
              <w:jc w:val="both"/>
            </w:pPr>
          </w:p>
        </w:tc>
        <w:tc>
          <w:tcPr>
            <w:tcW w:w="3949" w:type="dxa"/>
          </w:tcPr>
          <w:p w14:paraId="5EBF6291" w14:textId="77777777" w:rsidR="003C2D77" w:rsidRPr="003C2D77" w:rsidRDefault="003C2D77" w:rsidP="003C2D77">
            <w:pPr>
              <w:jc w:val="both"/>
            </w:pPr>
          </w:p>
        </w:tc>
      </w:tr>
    </w:tbl>
    <w:p w14:paraId="0D70F4CA" w14:textId="42034323" w:rsidR="003C2D77" w:rsidRDefault="002B389D" w:rsidP="003C2D77">
      <w:pPr>
        <w:pStyle w:val="ListParagraph"/>
        <w:numPr>
          <w:ilvl w:val="0"/>
          <w:numId w:val="1"/>
        </w:numPr>
        <w:jc w:val="both"/>
        <w:rPr>
          <w:b/>
        </w:rPr>
      </w:pPr>
      <w:r>
        <w:rPr>
          <w:b/>
        </w:rPr>
        <w:t>Design Requirement</w:t>
      </w:r>
    </w:p>
    <w:tbl>
      <w:tblPr>
        <w:tblStyle w:val="TableGrid"/>
        <w:tblW w:w="0" w:type="auto"/>
        <w:tblLook w:val="04A0" w:firstRow="1" w:lastRow="0" w:firstColumn="1" w:lastColumn="0" w:noHBand="0" w:noVBand="1"/>
      </w:tblPr>
      <w:tblGrid>
        <w:gridCol w:w="2695"/>
        <w:gridCol w:w="6655"/>
      </w:tblGrid>
      <w:tr w:rsidR="00C25A67" w14:paraId="70F7D38C" w14:textId="77777777" w:rsidTr="0055448F">
        <w:tc>
          <w:tcPr>
            <w:tcW w:w="2695" w:type="dxa"/>
          </w:tcPr>
          <w:p w14:paraId="61F4796C" w14:textId="472EAFB2" w:rsidR="00C25A67" w:rsidRPr="00C25A67" w:rsidRDefault="00E3645A" w:rsidP="00C25A67">
            <w:pPr>
              <w:jc w:val="both"/>
              <w:rPr>
                <w:b/>
              </w:rPr>
            </w:pPr>
            <w:r>
              <w:rPr>
                <w:b/>
              </w:rPr>
              <w:t xml:space="preserve">5.1 </w:t>
            </w:r>
            <w:r w:rsidR="00C25A67" w:rsidRPr="00C25A67">
              <w:rPr>
                <w:b/>
              </w:rPr>
              <w:t>Electrical Requirement</w:t>
            </w:r>
          </w:p>
        </w:tc>
        <w:tc>
          <w:tcPr>
            <w:tcW w:w="6655" w:type="dxa"/>
          </w:tcPr>
          <w:p w14:paraId="4234143B" w14:textId="46856A52" w:rsidR="002E6039" w:rsidRDefault="002E6039" w:rsidP="0055448F">
            <w:pPr>
              <w:pStyle w:val="NoSpacing"/>
            </w:pPr>
            <w:r>
              <w:t>This section will mainly specify the external electrical requirements</w:t>
            </w:r>
            <w:r w:rsidR="00204DA1">
              <w:t xml:space="preserve"> for running the Full Bridge DC-DC Converter while meeting its functional requirements. </w:t>
            </w:r>
          </w:p>
          <w:p w14:paraId="51C4CC25" w14:textId="40DB966D" w:rsidR="00C25A67" w:rsidRDefault="00D363AD" w:rsidP="0055448F">
            <w:pPr>
              <w:pStyle w:val="NoSpacing"/>
            </w:pPr>
            <w:r>
              <w:t>5.1.</w:t>
            </w:r>
            <w:r w:rsidR="0055448F">
              <w:t xml:space="preserve">1 </w:t>
            </w:r>
            <w:r>
              <w:t xml:space="preserve"> </w:t>
            </w:r>
            <w:r w:rsidR="00F55D8A">
              <w:t xml:space="preserve">   </w:t>
            </w:r>
            <w:r w:rsidR="00823C26">
              <w:tab/>
            </w:r>
            <w:r w:rsidR="00EF4C48">
              <w:t>I</w:t>
            </w:r>
            <w:r w:rsidR="0055448F">
              <w:t xml:space="preserve">nput </w:t>
            </w:r>
            <w:r w:rsidR="00204DA1">
              <w:t>voltage of</w:t>
            </w:r>
            <w:r w:rsidR="00EF4C48">
              <w:t xml:space="preserve"> 369V</w:t>
            </w:r>
            <w:r w:rsidR="0055448F">
              <w:t>-</w:t>
            </w:r>
            <w:r w:rsidR="00EF4C48">
              <w:t>410</w:t>
            </w:r>
            <w:r w:rsidR="0055448F">
              <w:t>V</w:t>
            </w:r>
            <w:r w:rsidR="00EF4C48">
              <w:t xml:space="preserve"> </w:t>
            </w:r>
            <w:r w:rsidR="0055448F">
              <w:t>DC</w:t>
            </w:r>
            <w:r w:rsidR="00204DA1">
              <w:t xml:space="preserve"> is required for this system to </w:t>
            </w:r>
            <w:r w:rsidR="00204DA1">
              <w:tab/>
              <w:t>function.</w:t>
            </w:r>
            <w:r w:rsidR="0055448F">
              <w:t xml:space="preserve"> </w:t>
            </w:r>
            <w:ins w:id="0" w:author="Shruti" w:date="2018-04-16T16:06:00Z">
              <w:r w:rsidR="00A967E6">
                <w:t xml:space="preserve">Ripple requirement: </w:t>
              </w:r>
              <w:r w:rsidR="00A967E6" w:rsidRPr="00A967E6">
                <w:rPr>
                  <w:color w:val="FF0000"/>
                  <w:rPrChange w:id="1" w:author="Shruti" w:date="2018-04-16T16:07:00Z">
                    <w:rPr/>
                  </w:rPrChange>
                </w:rPr>
                <w:t xml:space="preserve">10% </w:t>
              </w:r>
              <w:r w:rsidR="00A967E6">
                <w:t xml:space="preserve">Vp-p. </w:t>
              </w:r>
            </w:ins>
            <w:r w:rsidR="00204DA1">
              <w:t xml:space="preserve">This power source should provide </w:t>
            </w:r>
            <w:del w:id="2" w:author="Shruti" w:date="2018-04-16T16:07:00Z">
              <w:r w:rsidR="00204DA1" w:rsidDel="00A967E6">
                <w:delText>at least</w:delText>
              </w:r>
            </w:del>
            <w:ins w:id="3" w:author="Shruti" w:date="2018-04-16T16:07:00Z">
              <w:r w:rsidR="00A967E6">
                <w:t>maximum of</w:t>
              </w:r>
            </w:ins>
            <w:r w:rsidR="00204DA1">
              <w:t xml:space="preserve"> </w:t>
            </w:r>
            <w:r w:rsidR="00204DA1" w:rsidRPr="00A967E6">
              <w:rPr>
                <w:color w:val="FF0000"/>
                <w:rPrChange w:id="4" w:author="Shruti" w:date="2018-04-16T16:07:00Z">
                  <w:rPr/>
                </w:rPrChange>
              </w:rPr>
              <w:t>1.2A</w:t>
            </w:r>
            <w:r w:rsidR="005913F4" w:rsidRPr="00A967E6">
              <w:rPr>
                <w:color w:val="FF0000"/>
                <w:rPrChange w:id="5" w:author="Shruti" w:date="2018-04-16T16:07:00Z">
                  <w:rPr/>
                </w:rPrChange>
              </w:rPr>
              <w:t xml:space="preserve"> </w:t>
            </w:r>
            <w:del w:id="6" w:author="Shruti" w:date="2018-04-16T16:07:00Z">
              <w:r w:rsidR="008768BC" w:rsidDel="00A967E6">
                <w:tab/>
              </w:r>
            </w:del>
            <w:r w:rsidR="005913F4">
              <w:t>current</w:t>
            </w:r>
            <w:r w:rsidR="00204DA1">
              <w:t>.</w:t>
            </w:r>
          </w:p>
          <w:p w14:paraId="1D84D875" w14:textId="75711FB6" w:rsidR="0055448F" w:rsidRDefault="00D363AD" w:rsidP="0055448F">
            <w:pPr>
              <w:pStyle w:val="NoSpacing"/>
            </w:pPr>
            <w:r>
              <w:t>5.1.</w:t>
            </w:r>
            <w:r w:rsidR="0055448F">
              <w:t xml:space="preserve">3 </w:t>
            </w:r>
            <w:r w:rsidR="00F55D8A">
              <w:t xml:space="preserve"> </w:t>
            </w:r>
            <w:r>
              <w:t xml:space="preserve"> </w:t>
            </w:r>
            <w:r w:rsidR="00F55D8A">
              <w:t xml:space="preserve"> </w:t>
            </w:r>
            <w:r w:rsidR="00823C26">
              <w:tab/>
            </w:r>
            <w:r w:rsidR="0055448F">
              <w:t>Aux</w:t>
            </w:r>
            <w:r w:rsidR="00EF4C48">
              <w:t>iliary</w:t>
            </w:r>
            <w:r w:rsidR="0055448F">
              <w:t xml:space="preserve"> power </w:t>
            </w:r>
            <w:r w:rsidR="00EF4C48">
              <w:t xml:space="preserve">supply </w:t>
            </w:r>
            <w:r w:rsidR="004208ED">
              <w:t xml:space="preserve">of </w:t>
            </w:r>
            <w:r w:rsidR="0055448F">
              <w:t>12V</w:t>
            </w:r>
            <w:r w:rsidR="00EF4C48">
              <w:t xml:space="preserve"> </w:t>
            </w:r>
            <w:r w:rsidR="0055448F">
              <w:t>DC</w:t>
            </w:r>
            <w:r w:rsidR="004208ED">
              <w:t xml:space="preserve"> with</w:t>
            </w:r>
            <w:r w:rsidR="00AB3810">
              <w:t xml:space="preserve"> 500mA </w:t>
            </w:r>
            <w:r w:rsidR="00EF4C48">
              <w:t>m</w:t>
            </w:r>
            <w:r w:rsidR="00AB3810">
              <w:t>aximum</w:t>
            </w:r>
            <w:r w:rsidR="00EF4C48">
              <w:t xml:space="preserve"> </w:t>
            </w:r>
            <w:r w:rsidR="004208ED">
              <w:tab/>
            </w:r>
            <w:r w:rsidR="00EF4C48">
              <w:t>current</w:t>
            </w:r>
            <w:r w:rsidR="004208ED">
              <w:t xml:space="preserve"> capability.</w:t>
            </w:r>
          </w:p>
          <w:p w14:paraId="5547CB31" w14:textId="4326A69F" w:rsidR="0055448F" w:rsidRDefault="00D363AD" w:rsidP="0055448F">
            <w:pPr>
              <w:pStyle w:val="NoSpacing"/>
            </w:pPr>
            <w:r>
              <w:t>5.1.</w:t>
            </w:r>
            <w:r w:rsidR="008768BC">
              <w:t>4</w:t>
            </w:r>
            <w:r w:rsidR="0055448F">
              <w:t xml:space="preserve"> </w:t>
            </w:r>
            <w:r w:rsidR="00F55D8A">
              <w:t xml:space="preserve">   </w:t>
            </w:r>
            <w:r w:rsidR="00823C26">
              <w:tab/>
            </w:r>
            <w:r w:rsidR="0055448F">
              <w:t>FPGA interface</w:t>
            </w:r>
            <w:r w:rsidR="00F34280">
              <w:t xml:space="preserve"> for controlling the </w:t>
            </w:r>
            <w:r w:rsidR="006D2F5B">
              <w:t>system</w:t>
            </w:r>
            <w:ins w:id="7" w:author="Shruti" w:date="2018-04-16T16:09:00Z">
              <w:r w:rsidR="00A967E6">
                <w:t>-No external power supplies required from the FPGA</w:t>
              </w:r>
            </w:ins>
            <w:r w:rsidR="006D2F5B">
              <w:t>.</w:t>
            </w:r>
          </w:p>
          <w:p w14:paraId="57541D5A" w14:textId="1400D867" w:rsidR="0055448F" w:rsidRDefault="00D363AD" w:rsidP="0055448F">
            <w:pPr>
              <w:pStyle w:val="NoSpacing"/>
              <w:rPr>
                <w:ins w:id="8" w:author="Shruti" w:date="2018-04-16T16:20:00Z"/>
              </w:rPr>
            </w:pPr>
            <w:r>
              <w:t>5.1.</w:t>
            </w:r>
            <w:r w:rsidR="008768BC">
              <w:t>5</w:t>
            </w:r>
            <w:r w:rsidR="0055448F">
              <w:t xml:space="preserve"> </w:t>
            </w:r>
            <w:r w:rsidR="00F55D8A">
              <w:t xml:space="preserve">   </w:t>
            </w:r>
            <w:r w:rsidR="00823C26">
              <w:tab/>
            </w:r>
            <w:r w:rsidR="00AB7A1C">
              <w:t xml:space="preserve">FPGA </w:t>
            </w:r>
            <w:r w:rsidR="006D2F5B">
              <w:t xml:space="preserve">interface </w:t>
            </w:r>
            <w:r w:rsidR="00AB7A1C">
              <w:t xml:space="preserve">and </w:t>
            </w:r>
            <w:r w:rsidR="006D2F5B">
              <w:t xml:space="preserve">the </w:t>
            </w:r>
            <w:r w:rsidR="00AB7A1C">
              <w:t xml:space="preserve">auxiliary power supply </w:t>
            </w:r>
            <w:r w:rsidR="006D2F5B">
              <w:t xml:space="preserve">should </w:t>
            </w:r>
            <w:r w:rsidR="00AB7A1C">
              <w:t xml:space="preserve">share a </w:t>
            </w:r>
            <w:r w:rsidR="006D2F5B">
              <w:tab/>
            </w:r>
            <w:r w:rsidR="00AB7A1C">
              <w:t>common ground.</w:t>
            </w:r>
          </w:p>
          <w:p w14:paraId="0BA1FCAC" w14:textId="5F6DC892" w:rsidR="00C55140" w:rsidRDefault="00C55140" w:rsidP="0055448F">
            <w:pPr>
              <w:pStyle w:val="NoSpacing"/>
              <w:rPr>
                <w:ins w:id="9" w:author="Shruti" w:date="2018-04-16T16:09:00Z"/>
              </w:rPr>
            </w:pPr>
            <w:ins w:id="10" w:author="Shruti" w:date="2018-04-16T16:20:00Z">
              <w:r>
                <w:t xml:space="preserve">5.1.6  </w:t>
              </w:r>
            </w:ins>
            <w:ins w:id="11" w:author="Shruti" w:date="2018-04-16T16:23:00Z">
              <w:r w:rsidR="004E79FB">
                <w:t xml:space="preserve"> </w:t>
              </w:r>
            </w:ins>
            <w:ins w:id="12" w:author="Shruti" w:date="2018-04-16T16:20:00Z">
              <w:r>
                <w:t xml:space="preserve">Ensure that all </w:t>
              </w:r>
            </w:ins>
            <w:ins w:id="13" w:author="Shruti" w:date="2018-04-16T16:21:00Z">
              <w:r>
                <w:t xml:space="preserve">mounting holes are floating with </w:t>
              </w:r>
            </w:ins>
            <w:ins w:id="14" w:author="Shruti" w:date="2018-04-16T16:22:00Z">
              <w:r>
                <w:t xml:space="preserve">proper isolation to prevent ESD effects. </w:t>
              </w:r>
            </w:ins>
          </w:p>
          <w:p w14:paraId="3CD2F622" w14:textId="04393E10" w:rsidR="00A967E6" w:rsidRDefault="00A967E6" w:rsidP="0055448F">
            <w:pPr>
              <w:pStyle w:val="NoSpacing"/>
            </w:pPr>
            <w:ins w:id="15" w:author="Shruti" w:date="2018-04-16T16:09:00Z">
              <w:r w:rsidRPr="00A967E6">
                <w:rPr>
                  <w:highlight w:val="red"/>
                  <w:rPrChange w:id="16" w:author="Shruti" w:date="2018-04-16T16:10:00Z">
                    <w:rPr/>
                  </w:rPrChange>
                </w:rPr>
                <w:t>5.1.6 Power ground must be isolated from auxiliary GND.</w:t>
              </w:r>
            </w:ins>
          </w:p>
          <w:p w14:paraId="7AE2FC59" w14:textId="19021125" w:rsidR="00D07A89" w:rsidRDefault="00D07A89" w:rsidP="002479A3">
            <w:pPr>
              <w:pStyle w:val="NoSpacing"/>
            </w:pPr>
          </w:p>
        </w:tc>
      </w:tr>
      <w:tr w:rsidR="00C25A67" w14:paraId="3195518F" w14:textId="77777777" w:rsidTr="0055448F">
        <w:tc>
          <w:tcPr>
            <w:tcW w:w="2695" w:type="dxa"/>
          </w:tcPr>
          <w:p w14:paraId="6E7B8D61" w14:textId="73338BD1" w:rsidR="00C25A67" w:rsidRPr="00C25A67" w:rsidRDefault="00985B41" w:rsidP="00985B41">
            <w:pPr>
              <w:rPr>
                <w:b/>
              </w:rPr>
            </w:pPr>
            <w:r>
              <w:rPr>
                <w:b/>
              </w:rPr>
              <w:t xml:space="preserve">5.2 </w:t>
            </w:r>
            <w:r w:rsidR="00C25A67" w:rsidRPr="00C25A67">
              <w:rPr>
                <w:b/>
              </w:rPr>
              <w:t>Mechanical Requirement</w:t>
            </w:r>
          </w:p>
        </w:tc>
        <w:tc>
          <w:tcPr>
            <w:tcW w:w="6655" w:type="dxa"/>
          </w:tcPr>
          <w:p w14:paraId="0539DD79" w14:textId="08F9011E" w:rsidR="00C25A67" w:rsidRDefault="002E6039" w:rsidP="0076544A">
            <w:pPr>
              <w:rPr>
                <w:ins w:id="17" w:author="Shruti" w:date="2018-04-16T16:13:00Z"/>
              </w:rPr>
            </w:pPr>
            <w:r>
              <w:t>5.2.</w:t>
            </w:r>
            <w:r w:rsidR="003C1778">
              <w:t xml:space="preserve">1 </w:t>
            </w:r>
            <w:r>
              <w:tab/>
            </w:r>
            <w:r w:rsidR="006E52EE">
              <w:t>Main b</w:t>
            </w:r>
            <w:r w:rsidR="003C1778">
              <w:t>oard size less than 1</w:t>
            </w:r>
            <w:r w:rsidR="008768BC">
              <w:t>7</w:t>
            </w:r>
            <w:r w:rsidR="003C1778">
              <w:t>0mm by 1</w:t>
            </w:r>
            <w:r w:rsidR="008768BC">
              <w:t>1</w:t>
            </w:r>
            <w:r w:rsidR="003C1778">
              <w:t>0mm</w:t>
            </w:r>
            <w:r w:rsidR="00EB2C1D">
              <w:t>.</w:t>
            </w:r>
          </w:p>
          <w:p w14:paraId="2AF0838C" w14:textId="7EBCD79D" w:rsidR="00A967E6" w:rsidRDefault="00A967E6" w:rsidP="0076544A">
            <w:ins w:id="18" w:author="Shruti" w:date="2018-04-16T16:13:00Z">
              <w:r>
                <w:t>5.2.1.1 Rounded corners with a radius of 1.27mm (system level)</w:t>
              </w:r>
            </w:ins>
            <w:ins w:id="19" w:author="Shruti" w:date="2018-04-16T16:14:00Z">
              <w:r>
                <w:t>.</w:t>
              </w:r>
            </w:ins>
          </w:p>
          <w:p w14:paraId="4FDB4D6F" w14:textId="64B47DDC" w:rsidR="003C1778" w:rsidRDefault="002E6039" w:rsidP="0076544A">
            <w:r>
              <w:t>5.2.</w:t>
            </w:r>
            <w:r w:rsidR="003C1778">
              <w:t xml:space="preserve">2 </w:t>
            </w:r>
            <w:r>
              <w:tab/>
            </w:r>
            <w:r w:rsidR="008768BC">
              <w:t>Systems</w:t>
            </w:r>
            <w:r w:rsidR="003C1778">
              <w:t xml:space="preserve"> overall height</w:t>
            </w:r>
            <w:r w:rsidR="008768BC">
              <w:t xml:space="preserve"> should be</w:t>
            </w:r>
            <w:r w:rsidR="003C1778">
              <w:t xml:space="preserve"> less than </w:t>
            </w:r>
            <w:r w:rsidR="00EB2C1D">
              <w:t>8</w:t>
            </w:r>
            <w:r w:rsidR="00CF7D1A">
              <w:t>5</w:t>
            </w:r>
            <w:r w:rsidR="003C1778">
              <w:t>mm</w:t>
            </w:r>
            <w:r w:rsidR="00EB2C1D">
              <w:t>.</w:t>
            </w:r>
            <w:r w:rsidR="00CF7D1A">
              <w:t xml:space="preserve"> This includes </w:t>
            </w:r>
            <w:r w:rsidR="008768BC">
              <w:tab/>
            </w:r>
            <w:r w:rsidR="00CF7D1A">
              <w:t>the clearance to the bottom and the top.</w:t>
            </w:r>
          </w:p>
          <w:p w14:paraId="700C6E16" w14:textId="7971149F" w:rsidR="00CF7D1A" w:rsidRDefault="00CF7D1A" w:rsidP="0076544A">
            <w:r>
              <w:t>5.2.3</w:t>
            </w:r>
            <w:r>
              <w:tab/>
              <w:t>Board Mounting.</w:t>
            </w:r>
          </w:p>
          <w:p w14:paraId="6A5707EC" w14:textId="02EC2C45" w:rsidR="003C1778" w:rsidRDefault="002E6039" w:rsidP="0076544A">
            <w:r>
              <w:t>5.2.</w:t>
            </w:r>
            <w:r w:rsidR="003C1778">
              <w:t>3</w:t>
            </w:r>
            <w:r w:rsidR="00CF7D1A">
              <w:t>.1</w:t>
            </w:r>
            <w:r w:rsidR="003C1778">
              <w:t xml:space="preserve"> </w:t>
            </w:r>
            <w:r>
              <w:tab/>
            </w:r>
            <w:r w:rsidR="00CF7D1A">
              <w:t xml:space="preserve">The board should be mounted in such a way that it can handle </w:t>
            </w:r>
            <w:r w:rsidR="00CF7D1A">
              <w:tab/>
              <w:t xml:space="preserve">the impact when the unit is dropped from </w:t>
            </w:r>
            <w:r w:rsidR="00CF7D1A" w:rsidRPr="00C55140">
              <w:rPr>
                <w:color w:val="FF0000"/>
                <w:rPrChange w:id="20" w:author="Shruti" w:date="2018-04-16T16:19:00Z">
                  <w:rPr/>
                </w:rPrChange>
              </w:rPr>
              <w:t>2m</w:t>
            </w:r>
            <w:ins w:id="21" w:author="Shruti" w:date="2018-04-16T16:18:00Z">
              <w:r w:rsidR="00C55140">
                <w:t xml:space="preserve"> (derive from IEC60601-1)</w:t>
              </w:r>
            </w:ins>
            <w:r w:rsidR="00CF7D1A">
              <w:t xml:space="preserve"> without </w:t>
            </w:r>
            <w:del w:id="22" w:author="Shruti" w:date="2018-04-16T16:18:00Z">
              <w:r w:rsidR="00CF7D1A" w:rsidDel="00C55140">
                <w:tab/>
              </w:r>
            </w:del>
            <w:r w:rsidR="00CF7D1A">
              <w:t xml:space="preserve">impairment of its functionality. </w:t>
            </w:r>
          </w:p>
          <w:p w14:paraId="64E35075" w14:textId="23D9AC57" w:rsidR="003C1778" w:rsidRDefault="002E6039" w:rsidP="0076544A">
            <w:r>
              <w:t>5.2.</w:t>
            </w:r>
            <w:r w:rsidR="00CF7D1A">
              <w:t>3.2</w:t>
            </w:r>
            <w:r w:rsidR="003C1778">
              <w:t xml:space="preserve"> </w:t>
            </w:r>
            <w:r>
              <w:tab/>
            </w:r>
            <w:r w:rsidR="00EB2C1D">
              <w:t>B</w:t>
            </w:r>
            <w:r w:rsidR="003C1778">
              <w:t>oard standoff</w:t>
            </w:r>
            <w:r w:rsidR="00EB2C1D">
              <w:t>s</w:t>
            </w:r>
            <w:r w:rsidR="003C1778">
              <w:t xml:space="preserve"> need to be </w:t>
            </w:r>
            <w:r w:rsidR="00EB2C1D">
              <w:t>metallic.</w:t>
            </w:r>
          </w:p>
          <w:p w14:paraId="70B54C8F" w14:textId="2AE9B525" w:rsidR="00CF7D1A" w:rsidRDefault="00CF7D1A" w:rsidP="0076544A">
            <w:r>
              <w:t xml:space="preserve">5.2.3.3 </w:t>
            </w:r>
            <w:r w:rsidR="004A6C7E">
              <w:tab/>
            </w:r>
            <w:r>
              <w:t>The board should have</w:t>
            </w:r>
            <w:ins w:id="23" w:author="Shruti" w:date="2018-04-16T16:14:00Z">
              <w:r w:rsidR="00A967E6">
                <w:t xml:space="preserve"> atleast</w:t>
              </w:r>
            </w:ins>
            <w:r>
              <w:t xml:space="preserve"> four mounting holes which can </w:t>
            </w:r>
            <w:r w:rsidR="00E843DE">
              <w:tab/>
            </w:r>
            <w:r>
              <w:t xml:space="preserve">accommodate </w:t>
            </w:r>
            <w:r w:rsidR="00E843DE">
              <w:t>M</w:t>
            </w:r>
            <w:ins w:id="24" w:author="Shruti" w:date="2018-04-16T16:15:00Z">
              <w:r w:rsidR="00A967E6">
                <w:t>4</w:t>
              </w:r>
            </w:ins>
            <w:del w:id="25" w:author="Shruti" w:date="2018-04-16T16:15:00Z">
              <w:r w:rsidR="003C5F37" w:rsidDel="00A967E6">
                <w:delText>3.5</w:delText>
              </w:r>
            </w:del>
            <w:r w:rsidR="00E843DE">
              <w:t xml:space="preserve"> screws with 7.</w:t>
            </w:r>
            <w:r w:rsidR="003C5F37">
              <w:t>2</w:t>
            </w:r>
            <w:r w:rsidR="00E843DE">
              <w:t>mm head diameter</w:t>
            </w:r>
            <w:ins w:id="26" w:author="Shruti" w:date="2018-04-16T16:15:00Z">
              <w:r w:rsidR="00A967E6">
                <w:t xml:space="preserve"> with lock     washer.</w:t>
              </w:r>
            </w:ins>
            <w:del w:id="27" w:author="Shruti" w:date="2018-04-16T16:15:00Z">
              <w:r w:rsidR="00E843DE" w:rsidDel="00A967E6">
                <w:delText>.</w:delText>
              </w:r>
            </w:del>
          </w:p>
          <w:p w14:paraId="3D9518AE" w14:textId="28D33493" w:rsidR="003C1778" w:rsidRDefault="002E6039" w:rsidP="0076544A">
            <w:r>
              <w:t>5.2.</w:t>
            </w:r>
            <w:r w:rsidR="00CF7D1A">
              <w:t>3.3</w:t>
            </w:r>
            <w:r w:rsidR="003C1778">
              <w:t xml:space="preserve"> </w:t>
            </w:r>
            <w:r>
              <w:tab/>
            </w:r>
            <w:r w:rsidR="00EB2C1D">
              <w:t>H</w:t>
            </w:r>
            <w:r w:rsidR="003C1778">
              <w:t xml:space="preserve">eat sink should </w:t>
            </w:r>
            <w:r w:rsidR="00EB2C1D">
              <w:t xml:space="preserve">be </w:t>
            </w:r>
            <w:r w:rsidR="003C1778">
              <w:t>mounted with screw</w:t>
            </w:r>
            <w:r w:rsidR="004A6C7E">
              <w:t>s</w:t>
            </w:r>
            <w:r w:rsidR="00EB2C1D">
              <w:t xml:space="preserve"> and should</w:t>
            </w:r>
            <w:r w:rsidR="003C1778">
              <w:t xml:space="preserve"> surviv</w:t>
            </w:r>
            <w:r w:rsidR="00EB2C1D">
              <w:t>e</w:t>
            </w:r>
            <w:r w:rsidR="003C1778">
              <w:t xml:space="preserve"> </w:t>
            </w:r>
            <w:r w:rsidR="004A6C7E">
              <w:tab/>
              <w:t>the unit been dropped 2m</w:t>
            </w:r>
            <w:r w:rsidR="00EB2C1D">
              <w:t>.</w:t>
            </w:r>
          </w:p>
          <w:p w14:paraId="4994A2D9" w14:textId="74F239D8" w:rsidR="00EB0B0D" w:rsidRDefault="00EB0B0D" w:rsidP="0076544A">
            <w:r>
              <w:t>5.2.4</w:t>
            </w:r>
            <w:r>
              <w:tab/>
              <w:t>Connectors</w:t>
            </w:r>
            <w:r w:rsidR="00046BCE">
              <w:t xml:space="preserve"> and cables</w:t>
            </w:r>
            <w:ins w:id="28" w:author="Shruti" w:date="2018-04-16T16:20:00Z">
              <w:r w:rsidR="00C55140">
                <w:t>:</w:t>
              </w:r>
            </w:ins>
            <w:del w:id="29" w:author="Shruti" w:date="2018-04-16T16:20:00Z">
              <w:r w:rsidR="00046BCE" w:rsidDel="00C55140">
                <w:delText>.</w:delText>
              </w:r>
            </w:del>
          </w:p>
          <w:p w14:paraId="544C7753" w14:textId="3B51C4E5" w:rsidR="003C1778" w:rsidRDefault="002E6039" w:rsidP="0076544A">
            <w:r>
              <w:lastRenderedPageBreak/>
              <w:t>5.2.</w:t>
            </w:r>
            <w:r w:rsidR="00EB0B0D">
              <w:t>4.1</w:t>
            </w:r>
            <w:r w:rsidR="003C1778">
              <w:t xml:space="preserve"> </w:t>
            </w:r>
            <w:r>
              <w:tab/>
            </w:r>
            <w:r w:rsidR="00EB2C1D">
              <w:t>A</w:t>
            </w:r>
            <w:r w:rsidR="003C1778">
              <w:t>ll connector</w:t>
            </w:r>
            <w:r w:rsidR="00EB2C1D">
              <w:t>s</w:t>
            </w:r>
            <w:r w:rsidR="003C1778">
              <w:t xml:space="preserve"> should be dum</w:t>
            </w:r>
            <w:r w:rsidR="00EB0B0D">
              <w:t>b</w:t>
            </w:r>
            <w:r w:rsidR="003C1778">
              <w:t>-proof</w:t>
            </w:r>
            <w:r w:rsidR="00EB2C1D">
              <w:t>.</w:t>
            </w:r>
          </w:p>
          <w:p w14:paraId="21138D25" w14:textId="498F5B3E" w:rsidR="003C1778" w:rsidRDefault="002E6039" w:rsidP="0076544A">
            <w:r>
              <w:t>5.2.</w:t>
            </w:r>
            <w:r w:rsidR="00EB0B0D">
              <w:t>4.2</w:t>
            </w:r>
            <w:r w:rsidR="00EB2C1D">
              <w:t xml:space="preserve"> </w:t>
            </w:r>
            <w:r>
              <w:tab/>
            </w:r>
            <w:r w:rsidR="00EB2C1D">
              <w:t>A</w:t>
            </w:r>
            <w:r w:rsidR="003C1778">
              <w:t>ll connector</w:t>
            </w:r>
            <w:r w:rsidR="00EB2C1D">
              <w:t>s</w:t>
            </w:r>
            <w:r w:rsidR="003C1778">
              <w:t xml:space="preserve"> should have locking feature</w:t>
            </w:r>
            <w:r w:rsidR="00EB0B0D">
              <w:t xml:space="preserve"> to avoid loosening.</w:t>
            </w:r>
          </w:p>
          <w:p w14:paraId="03AEA26C" w14:textId="7EB9FE58" w:rsidR="003C1778" w:rsidRDefault="002E6039" w:rsidP="0076544A">
            <w:r>
              <w:t>5.2.</w:t>
            </w:r>
            <w:r w:rsidR="00EB0B0D">
              <w:t>4.3</w:t>
            </w:r>
            <w:r w:rsidR="003C1778">
              <w:t xml:space="preserve"> </w:t>
            </w:r>
            <w:r>
              <w:tab/>
            </w:r>
            <w:r w:rsidR="00EB2C1D">
              <w:t>A</w:t>
            </w:r>
            <w:r w:rsidR="003C1778">
              <w:t xml:space="preserve">ll </w:t>
            </w:r>
            <w:r w:rsidR="00046BCE">
              <w:t xml:space="preserve">power </w:t>
            </w:r>
            <w:r w:rsidR="003C1778">
              <w:t>cable</w:t>
            </w:r>
            <w:r w:rsidR="00EB2C1D">
              <w:t>s</w:t>
            </w:r>
            <w:r w:rsidR="003C1778">
              <w:t xml:space="preserve"> </w:t>
            </w:r>
            <w:r w:rsidR="00046BCE">
              <w:t xml:space="preserve">assemblies </w:t>
            </w:r>
            <w:r w:rsidR="003C1778">
              <w:t xml:space="preserve">should </w:t>
            </w:r>
            <w:r w:rsidR="00EB0B0D">
              <w:t xml:space="preserve">adhere to standard color </w:t>
            </w:r>
            <w:r w:rsidR="00046BCE">
              <w:tab/>
            </w:r>
            <w:r w:rsidR="00EB0B0D">
              <w:t>codes and have tubing for additional insulation.</w:t>
            </w:r>
          </w:p>
          <w:p w14:paraId="56736DF4" w14:textId="682A69A3" w:rsidR="003C1778" w:rsidRDefault="002E6039" w:rsidP="0076544A">
            <w:r>
              <w:t>5.2.</w:t>
            </w:r>
            <w:r w:rsidR="00046BCE">
              <w:t>4.4</w:t>
            </w:r>
            <w:r w:rsidR="003C1778">
              <w:t xml:space="preserve"> </w:t>
            </w:r>
            <w:r>
              <w:tab/>
            </w:r>
            <w:r w:rsidR="00887D5F">
              <w:t>Connectors and matching c</w:t>
            </w:r>
            <w:r w:rsidR="00364578">
              <w:t xml:space="preserve">able assemblies should be selected </w:t>
            </w:r>
            <w:r w:rsidR="00364578">
              <w:tab/>
              <w:t>with DFM in mind.</w:t>
            </w:r>
          </w:p>
          <w:p w14:paraId="688CD301" w14:textId="0A7CA8B9" w:rsidR="005F16FA" w:rsidRDefault="002E6039" w:rsidP="005F16FA">
            <w:r>
              <w:t>5.2.</w:t>
            </w:r>
            <w:r w:rsidR="003C1778">
              <w:t xml:space="preserve">10 </w:t>
            </w:r>
            <w:r>
              <w:tab/>
            </w:r>
            <w:r w:rsidR="00EB2C1D">
              <w:t>O</w:t>
            </w:r>
            <w:r w:rsidR="003C1778">
              <w:t>verall weight</w:t>
            </w:r>
            <w:r w:rsidR="00CC5AE6">
              <w:t xml:space="preserve"> should be</w:t>
            </w:r>
            <w:r w:rsidR="003C1778">
              <w:t xml:space="preserve"> less than 1.2Kg</w:t>
            </w:r>
            <w:r w:rsidR="00EB2C1D">
              <w:t>.</w:t>
            </w:r>
          </w:p>
          <w:p w14:paraId="7D4C97E0" w14:textId="643B83D8" w:rsidR="006E52EE" w:rsidRDefault="006E52EE" w:rsidP="005F16FA">
            <w:pPr>
              <w:rPr>
                <w:ins w:id="30" w:author="Shruti" w:date="2018-04-16T16:24:00Z"/>
              </w:rPr>
            </w:pPr>
            <w:r>
              <w:t>5.2.11</w:t>
            </w:r>
            <w:r>
              <w:tab/>
              <w:t xml:space="preserve">Sub boards of the system should be mounted to the main board </w:t>
            </w:r>
            <w:r>
              <w:tab/>
              <w:t xml:space="preserve">using assemblies that </w:t>
            </w:r>
            <w:r w:rsidR="00CC5AE6">
              <w:t>have</w:t>
            </w:r>
            <w:r>
              <w:t xml:space="preserve"> locking features.</w:t>
            </w:r>
          </w:p>
          <w:p w14:paraId="11B47277" w14:textId="45CAE24D" w:rsidR="004E79FB" w:rsidRDefault="004E79FB" w:rsidP="005F16FA">
            <w:ins w:id="31" w:author="Shruti" w:date="2018-04-16T16:24:00Z">
              <w:r>
                <w:t>5.2.12</w:t>
              </w:r>
            </w:ins>
            <w:ins w:id="32" w:author="Shruti" w:date="2018-04-16T16:28:00Z">
              <w:r w:rsidR="001B58BF">
                <w:t xml:space="preserve"> Consider adding zip ties on inductors.</w:t>
              </w:r>
            </w:ins>
          </w:p>
          <w:p w14:paraId="14EBB542" w14:textId="5AB3AA84" w:rsidR="002023C2" w:rsidRDefault="002023C2" w:rsidP="0076544A"/>
        </w:tc>
      </w:tr>
      <w:tr w:rsidR="00C25A67" w14:paraId="2361C337" w14:textId="77777777" w:rsidTr="0055448F">
        <w:tc>
          <w:tcPr>
            <w:tcW w:w="2695" w:type="dxa"/>
          </w:tcPr>
          <w:p w14:paraId="4866B7B6" w14:textId="301D17B1" w:rsidR="00C25A67" w:rsidRDefault="00E17284" w:rsidP="0076544A">
            <w:r>
              <w:rPr>
                <w:b/>
              </w:rPr>
              <w:lastRenderedPageBreak/>
              <w:t xml:space="preserve">5.3 </w:t>
            </w:r>
            <w:r w:rsidR="00C25A67">
              <w:rPr>
                <w:b/>
              </w:rPr>
              <w:t>Functional Requirement</w:t>
            </w:r>
          </w:p>
        </w:tc>
        <w:tc>
          <w:tcPr>
            <w:tcW w:w="6655" w:type="dxa"/>
          </w:tcPr>
          <w:p w14:paraId="7D70F2D2" w14:textId="118792D5" w:rsidR="00286C87" w:rsidRDefault="00286C87" w:rsidP="004208ED">
            <w:pPr>
              <w:pStyle w:val="NoSpacing"/>
            </w:pPr>
            <w:r>
              <w:t xml:space="preserve">For the system to be considered functional it must meet the following specifications. </w:t>
            </w:r>
          </w:p>
          <w:p w14:paraId="1918AB7B" w14:textId="350298D9" w:rsidR="00286C87" w:rsidDel="001B58BF" w:rsidRDefault="00286C87" w:rsidP="004208ED">
            <w:pPr>
              <w:pStyle w:val="NoSpacing"/>
              <w:rPr>
                <w:del w:id="33" w:author="Shruti" w:date="2018-04-16T16:30:00Z"/>
              </w:rPr>
            </w:pPr>
            <w:del w:id="34" w:author="Shruti" w:date="2018-04-16T16:30:00Z">
              <w:r w:rsidDel="001B58BF">
                <w:delText>5.3</w:delText>
              </w:r>
              <w:r w:rsidR="000126A4" w:rsidDel="001B58BF">
                <w:delText>.1</w:delText>
              </w:r>
              <w:r w:rsidDel="001B58BF">
                <w:tab/>
                <w:delText xml:space="preserve">Input power requirements. </w:delText>
              </w:r>
            </w:del>
          </w:p>
          <w:p w14:paraId="02AE02F8" w14:textId="656BDFAB" w:rsidR="00286C87" w:rsidDel="001B58BF" w:rsidRDefault="00286C87" w:rsidP="004208ED">
            <w:pPr>
              <w:pStyle w:val="NoSpacing"/>
              <w:rPr>
                <w:del w:id="35" w:author="Shruti" w:date="2018-04-16T16:30:00Z"/>
              </w:rPr>
            </w:pPr>
            <w:del w:id="36" w:author="Shruti" w:date="2018-04-16T16:30:00Z">
              <w:r w:rsidDel="001B58BF">
                <w:delText>5.3.1</w:delText>
              </w:r>
              <w:r w:rsidR="000126A4" w:rsidDel="001B58BF">
                <w:delText>.1</w:delText>
              </w:r>
              <w:r w:rsidDel="001B58BF">
                <w:delText xml:space="preserve"> </w:delText>
              </w:r>
              <w:r w:rsidDel="001B58BF">
                <w:tab/>
                <w:delText xml:space="preserve">The system must be able </w:delText>
              </w:r>
              <w:r w:rsidR="001A6A79" w:rsidDel="001B58BF">
                <w:delText>function with</w:delText>
              </w:r>
              <w:r w:rsidDel="001B58BF">
                <w:delText xml:space="preserve"> input DC voltages within </w:delText>
              </w:r>
              <w:r w:rsidR="001A6A79" w:rsidDel="001B58BF">
                <w:tab/>
              </w:r>
              <w:r w:rsidDel="001B58BF">
                <w:delText>the</w:delText>
              </w:r>
              <w:r w:rsidR="001A6A79" w:rsidDel="001B58BF">
                <w:delText xml:space="preserve"> </w:delText>
              </w:r>
              <w:r w:rsidDel="001B58BF">
                <w:delText xml:space="preserve">range </w:delText>
              </w:r>
              <w:r w:rsidR="00C37F07" w:rsidDel="001B58BF">
                <w:delText>369</w:delText>
              </w:r>
              <w:r w:rsidDel="001B58BF">
                <w:delText>V-4</w:delText>
              </w:r>
              <w:r w:rsidR="00C37F07" w:rsidDel="001B58BF">
                <w:delText>1</w:delText>
              </w:r>
              <w:r w:rsidDel="001B58BF">
                <w:delText>0V.</w:delText>
              </w:r>
            </w:del>
          </w:p>
          <w:p w14:paraId="7CD9DD8F" w14:textId="47D5D466" w:rsidR="004208ED" w:rsidDel="001B58BF" w:rsidRDefault="004208ED" w:rsidP="004208ED">
            <w:pPr>
              <w:pStyle w:val="NoSpacing"/>
              <w:rPr>
                <w:del w:id="37" w:author="Shruti" w:date="2018-04-16T16:30:00Z"/>
              </w:rPr>
            </w:pPr>
            <w:del w:id="38" w:author="Shruti" w:date="2018-04-16T16:30:00Z">
              <w:r w:rsidDel="001B58BF">
                <w:delText>5.</w:delText>
              </w:r>
              <w:r w:rsidR="00C37F07" w:rsidDel="001B58BF">
                <w:delText>3</w:delText>
              </w:r>
              <w:r w:rsidDel="001B58BF">
                <w:delText>.</w:delText>
              </w:r>
              <w:r w:rsidR="000126A4" w:rsidDel="001B58BF">
                <w:delText>1.2</w:delText>
              </w:r>
              <w:r w:rsidDel="001B58BF">
                <w:delText xml:space="preserve"> </w:delText>
              </w:r>
              <w:r w:rsidR="000126A4" w:rsidDel="001B58BF">
                <w:tab/>
              </w:r>
              <w:r w:rsidR="00286C87" w:rsidDel="001B58BF">
                <w:delText xml:space="preserve">At maximum power delivery as stated in the Output power </w:delText>
              </w:r>
              <w:r w:rsidR="00C37F07" w:rsidDel="001B58BF">
                <w:tab/>
              </w:r>
              <w:r w:rsidR="00286C87" w:rsidDel="001B58BF">
                <w:delText xml:space="preserve">section of the functional requirements, the input current </w:delText>
              </w:r>
              <w:r w:rsidR="00C37F07" w:rsidDel="001B58BF">
                <w:tab/>
              </w:r>
              <w:r w:rsidR="00286C87" w:rsidDel="001B58BF">
                <w:delText>should not exceed 1.</w:delText>
              </w:r>
            </w:del>
            <w:del w:id="39" w:author="Shruti" w:date="2018-04-16T16:29:00Z">
              <w:r w:rsidR="00286C87" w:rsidDel="001B58BF">
                <w:delText>2</w:delText>
              </w:r>
            </w:del>
            <w:del w:id="40" w:author="Shruti" w:date="2018-04-16T16:30:00Z">
              <w:r w:rsidR="00286C87" w:rsidDel="001B58BF">
                <w:delText>A.</w:delText>
              </w:r>
            </w:del>
          </w:p>
          <w:p w14:paraId="3521B862" w14:textId="3B5B98FB" w:rsidR="00C37F07" w:rsidDel="001B58BF" w:rsidRDefault="00C37F07" w:rsidP="004208ED">
            <w:pPr>
              <w:pStyle w:val="NoSpacing"/>
              <w:rPr>
                <w:del w:id="41" w:author="Shruti" w:date="2018-04-16T16:30:00Z"/>
              </w:rPr>
            </w:pPr>
            <w:del w:id="42" w:author="Shruti" w:date="2018-04-16T16:30:00Z">
              <w:r w:rsidDel="001B58BF">
                <w:delText>5.3.</w:delText>
              </w:r>
              <w:r w:rsidR="000126A4" w:rsidDel="001B58BF">
                <w:delText>1.3</w:delText>
              </w:r>
              <w:r w:rsidDel="001B58BF">
                <w:tab/>
                <w:delText xml:space="preserve">System must be able to </w:delText>
              </w:r>
              <w:r w:rsidR="000126A4" w:rsidDel="001B58BF">
                <w:delText>function with</w:delText>
              </w:r>
              <w:r w:rsidDel="001B58BF">
                <w:delText xml:space="preserve"> </w:delText>
              </w:r>
              <w:r w:rsidR="007B0E38" w:rsidDel="001B58BF">
                <w:delText xml:space="preserve">an </w:delText>
              </w:r>
              <w:r w:rsidDel="001B58BF">
                <w:delText xml:space="preserve">auxiliary supply </w:delText>
              </w:r>
              <w:r w:rsidR="007B0E38" w:rsidDel="001B58BF">
                <w:tab/>
              </w:r>
              <w:r w:rsidDel="001B58BF">
                <w:delText>voltage in the range 10V-14V.</w:delText>
              </w:r>
            </w:del>
          </w:p>
          <w:p w14:paraId="10F407BF" w14:textId="3A83B824" w:rsidR="004208ED" w:rsidRDefault="000126A4" w:rsidP="0076544A">
            <w:r>
              <w:t>5.3.2</w:t>
            </w:r>
            <w:r>
              <w:tab/>
              <w:t>Output power requirements.</w:t>
            </w:r>
          </w:p>
          <w:p w14:paraId="1D7DB8CE" w14:textId="721B86A7" w:rsidR="00C25A67" w:rsidRDefault="000126A4" w:rsidP="0076544A">
            <w:r>
              <w:t>5.3.2.</w:t>
            </w:r>
            <w:r w:rsidR="00E629E8">
              <w:t xml:space="preserve">1 </w:t>
            </w:r>
            <w:r>
              <w:tab/>
              <w:t>The system should p</w:t>
            </w:r>
            <w:r w:rsidR="00EB2C1D">
              <w:t xml:space="preserve">roduce an output voltage adjustable </w:t>
            </w:r>
            <w:r>
              <w:tab/>
            </w:r>
            <w:r w:rsidR="00EB2C1D">
              <w:t>between 10V and 100V.</w:t>
            </w:r>
            <w:ins w:id="43" w:author="Shruti" w:date="2018-04-16T16:38:00Z">
              <w:r w:rsidR="003A4413">
                <w:t xml:space="preserve"> When the system is not operational, </w:t>
              </w:r>
            </w:ins>
            <w:ins w:id="44" w:author="Shruti" w:date="2018-04-16T16:39:00Z">
              <w:r w:rsidR="003A4413">
                <w:t>voltage</w:t>
              </w:r>
            </w:ins>
            <w:ins w:id="45" w:author="Shruti" w:date="2018-04-16T16:38:00Z">
              <w:r w:rsidR="003A4413">
                <w:t xml:space="preserve"> </w:t>
              </w:r>
            </w:ins>
            <w:ins w:id="46" w:author="Shruti" w:date="2018-04-16T16:39:00Z">
              <w:r w:rsidR="003A4413">
                <w:t>should drop to zero.</w:t>
              </w:r>
            </w:ins>
          </w:p>
          <w:p w14:paraId="30E96A35" w14:textId="6FE54DC2" w:rsidR="00E629E8" w:rsidRDefault="000126A4" w:rsidP="0076544A">
            <w:r>
              <w:t>5.3.2.2</w:t>
            </w:r>
            <w:r w:rsidR="00E629E8">
              <w:t xml:space="preserve"> </w:t>
            </w:r>
            <w:r>
              <w:tab/>
            </w:r>
            <w:r w:rsidR="00EB2C1D">
              <w:t xml:space="preserve">Output voltage </w:t>
            </w:r>
            <w:r w:rsidR="00D72D27">
              <w:t>should</w:t>
            </w:r>
            <w:r w:rsidR="00EB2C1D">
              <w:t xml:space="preserve"> be adjust</w:t>
            </w:r>
            <w:r w:rsidR="00D72D27">
              <w:t>able</w:t>
            </w:r>
            <w:r w:rsidR="00EB2C1D">
              <w:t xml:space="preserve"> by steps less than 0.25V.</w:t>
            </w:r>
          </w:p>
          <w:p w14:paraId="4AE4F413" w14:textId="2A524979" w:rsidR="002479A3" w:rsidRDefault="002479A3" w:rsidP="0076544A">
            <w:r>
              <w:t>5.3.2.3</w:t>
            </w:r>
            <w:r>
              <w:tab/>
            </w:r>
            <w:r w:rsidR="00D04FBC">
              <w:t xml:space="preserve">The system should be able to deliver </w:t>
            </w:r>
            <w:ins w:id="47" w:author="Shruti" w:date="2018-04-16T16:36:00Z">
              <w:r w:rsidR="003A4413">
                <w:t>atleast</w:t>
              </w:r>
            </w:ins>
            <w:del w:id="48" w:author="Shruti" w:date="2018-04-16T16:36:00Z">
              <w:r w:rsidR="00D04FBC" w:rsidDel="003A4413">
                <w:delText>up</w:delText>
              </w:r>
            </w:del>
            <w:r w:rsidR="00D04FBC">
              <w:t xml:space="preserve"> to 4.25A current</w:t>
            </w:r>
            <w:ins w:id="49" w:author="Shruti" w:date="2018-04-16T16:36:00Z">
              <w:r w:rsidR="003A4413">
                <w:t xml:space="preserve"> at 100V</w:t>
              </w:r>
            </w:ins>
            <w:ins w:id="50" w:author="Shruti" w:date="2018-04-16T16:37:00Z">
              <w:r w:rsidR="003A4413">
                <w:t xml:space="preserve"> with 20% current ripple at maximum</w:t>
              </w:r>
            </w:ins>
            <w:r w:rsidR="00D04FBC">
              <w:t>.</w:t>
            </w:r>
          </w:p>
          <w:p w14:paraId="16A064EF" w14:textId="1953C562" w:rsidR="00D04FBC" w:rsidRDefault="00D04FBC" w:rsidP="0076544A">
            <w:r>
              <w:t>5.3.2.4</w:t>
            </w:r>
            <w:r>
              <w:tab/>
              <w:t>The system should be able to deliver up to 425W.</w:t>
            </w:r>
          </w:p>
          <w:p w14:paraId="1C156C05" w14:textId="522F4544" w:rsidR="001B58BF" w:rsidDel="001B58BF" w:rsidRDefault="002479A3">
            <w:pPr>
              <w:pStyle w:val="NoSpacing"/>
              <w:rPr>
                <w:del w:id="51" w:author="Shruti" w:date="2018-04-16T16:31:00Z"/>
              </w:rPr>
              <w:pPrChange w:id="52" w:author="Shruti" w:date="2018-04-16T16:31:00Z">
                <w:pPr/>
              </w:pPrChange>
            </w:pPr>
            <w:r>
              <w:t>5.3.2.</w:t>
            </w:r>
            <w:ins w:id="53" w:author="Shruti" w:date="2018-04-16T16:31:00Z">
              <w:r w:rsidR="001B58BF">
                <w:t>5</w:t>
              </w:r>
            </w:ins>
            <w:del w:id="54" w:author="Shruti" w:date="2018-04-16T16:31:00Z">
              <w:r w:rsidDel="001B58BF">
                <w:delText>4</w:delText>
              </w:r>
            </w:del>
            <w:r>
              <w:tab/>
              <w:t xml:space="preserve">Power efficiency of the system at maximum power delivery </w:t>
            </w:r>
            <w:r>
              <w:tab/>
              <w:t>should be more than 90%.</w:t>
            </w:r>
          </w:p>
          <w:p w14:paraId="7A812C2C" w14:textId="77777777" w:rsidR="001B58BF" w:rsidRDefault="001B58BF">
            <w:pPr>
              <w:pStyle w:val="NoSpacing"/>
              <w:rPr>
                <w:ins w:id="55" w:author="Shruti" w:date="2018-04-16T16:31:00Z"/>
              </w:rPr>
            </w:pPr>
          </w:p>
          <w:p w14:paraId="715CA5F5" w14:textId="5CF74225" w:rsidR="001B58BF" w:rsidRDefault="001B58BF">
            <w:pPr>
              <w:pStyle w:val="NoSpacing"/>
              <w:rPr>
                <w:ins w:id="56" w:author="Shruti" w:date="2018-04-16T16:34:00Z"/>
              </w:rPr>
            </w:pPr>
            <w:ins w:id="57" w:author="Shruti" w:date="2018-04-16T16:31:00Z">
              <w:r>
                <w:t>5.3.2.6 Response time:</w:t>
              </w:r>
            </w:ins>
            <w:ins w:id="58" w:author="Shruti" w:date="2018-04-16T16:33:00Z">
              <w:r>
                <w:t xml:space="preserve"> In the system,</w:t>
              </w:r>
            </w:ins>
            <w:ins w:id="59" w:author="Shruti" w:date="2018-04-16T16:31:00Z">
              <w:r>
                <w:t xml:space="preserve"> response time will be </w:t>
              </w:r>
            </w:ins>
            <w:ins w:id="60" w:author="Shruti" w:date="2018-04-16T16:32:00Z">
              <w:r>
                <w:t>calculated</w:t>
              </w:r>
            </w:ins>
            <w:ins w:id="61" w:author="Shruti" w:date="2018-04-16T16:31:00Z">
              <w:r>
                <w:t xml:space="preserve"> </w:t>
              </w:r>
            </w:ins>
            <w:ins w:id="62" w:author="Shruti" w:date="2018-04-16T16:33:00Z">
              <w:r>
                <w:t>based on the time it takes to reach from minimum to maximum voltage</w:t>
              </w:r>
            </w:ins>
            <w:ins w:id="63" w:author="Shruti" w:date="2018-04-16T16:34:00Z">
              <w:r>
                <w:t xml:space="preserve"> and becomes stable.</w:t>
              </w:r>
            </w:ins>
            <w:ins w:id="64" w:author="Shruti" w:date="2018-04-16T16:35:00Z">
              <w:r>
                <w:t xml:space="preserve"> (Please consider</w:t>
              </w:r>
            </w:ins>
            <w:ins w:id="65" w:author="Shruti" w:date="2018-04-16T16:34:00Z">
              <w:r>
                <w:t xml:space="preserve"> Damping Ra</w:t>
              </w:r>
            </w:ins>
            <w:ins w:id="66" w:author="Shruti" w:date="2018-04-16T16:35:00Z">
              <w:r>
                <w:t>tio and percentage overshoot).</w:t>
              </w:r>
            </w:ins>
          </w:p>
          <w:p w14:paraId="7F653B25" w14:textId="10DC62BF" w:rsidR="001B58BF" w:rsidRDefault="003A4413">
            <w:pPr>
              <w:pStyle w:val="NoSpacing"/>
              <w:rPr>
                <w:ins w:id="67" w:author="Shruti" w:date="2018-04-17T10:12:00Z"/>
              </w:rPr>
            </w:pPr>
            <w:ins w:id="68" w:author="Shruti" w:date="2018-04-16T16:41:00Z">
              <w:r>
                <w:t xml:space="preserve">5.3.2.7 Adding capacitor clean up function to prevent </w:t>
              </w:r>
            </w:ins>
            <w:ins w:id="69" w:author="Shruti" w:date="2018-04-16T16:42:00Z">
              <w:r>
                <w:t xml:space="preserve">output power </w:t>
              </w:r>
            </w:ins>
            <w:ins w:id="70" w:author="Shruti" w:date="2018-04-16T16:41:00Z">
              <w:r>
                <w:t>overshoot</w:t>
              </w:r>
            </w:ins>
            <w:ins w:id="71" w:author="Shruti" w:date="2018-04-16T16:42:00Z">
              <w:r>
                <w:t xml:space="preserve"> to the patient.</w:t>
              </w:r>
            </w:ins>
          </w:p>
          <w:p w14:paraId="468DF0D9" w14:textId="3B37D28A" w:rsidR="00C61BCC" w:rsidRDefault="00C61BCC">
            <w:pPr>
              <w:pStyle w:val="NoSpacing"/>
              <w:rPr>
                <w:ins w:id="72" w:author="Shruti" w:date="2018-04-17T10:16:00Z"/>
              </w:rPr>
            </w:pPr>
            <w:ins w:id="73" w:author="Shruti" w:date="2018-04-17T10:12:00Z">
              <w:r>
                <w:t>5.3.2.8</w:t>
              </w:r>
            </w:ins>
            <w:ins w:id="74" w:author="Shruti" w:date="2018-04-17T10:13:00Z">
              <w:r>
                <w:t xml:space="preserve"> </w:t>
              </w:r>
            </w:ins>
            <w:ins w:id="75" w:author="Shruti" w:date="2018-04-17T10:14:00Z">
              <w:r>
                <w:t xml:space="preserve">Initial </w:t>
              </w:r>
            </w:ins>
            <w:ins w:id="76" w:author="Shruti" w:date="2018-04-17T10:13:00Z">
              <w:r>
                <w:t xml:space="preserve">booting sequence time </w:t>
              </w:r>
            </w:ins>
            <w:ins w:id="77" w:author="Shruti" w:date="2018-04-17T10:17:00Z">
              <w:r>
                <w:t>should</w:t>
              </w:r>
            </w:ins>
            <w:ins w:id="78" w:author="Shruti" w:date="2018-04-17T10:13:00Z">
              <w:r>
                <w:t xml:space="preserve"> </w:t>
              </w:r>
            </w:ins>
            <w:ins w:id="79" w:author="Shruti" w:date="2018-04-17T10:17:00Z">
              <w:r>
                <w:t xml:space="preserve">not exceed </w:t>
              </w:r>
            </w:ins>
            <w:ins w:id="80" w:author="Shruti" w:date="2018-04-17T10:13:00Z">
              <w:r>
                <w:t>2s</w:t>
              </w:r>
            </w:ins>
          </w:p>
          <w:p w14:paraId="67276B5A" w14:textId="29766BD3" w:rsidR="00C61BCC" w:rsidRDefault="00C61BCC">
            <w:pPr>
              <w:pStyle w:val="NoSpacing"/>
            </w:pPr>
            <w:ins w:id="81" w:author="Shruti" w:date="2018-04-17T10:16:00Z">
              <w:r>
                <w:t>5.3.2.9 In-system booting sequence time should not exceed 5ms</w:t>
              </w:r>
            </w:ins>
          </w:p>
          <w:p w14:paraId="1E4BF06D" w14:textId="4A2D3FAD" w:rsidR="00C61BCC" w:rsidRDefault="00C61BCC">
            <w:pPr>
              <w:pStyle w:val="NoSpacing"/>
            </w:pPr>
            <w:r>
              <w:t>5.3.2.10 Low to high power- No clean up capacitor feature required.</w:t>
            </w:r>
          </w:p>
          <w:p w14:paraId="09FA0CCD" w14:textId="50D97B27" w:rsidR="003A4413" w:rsidRDefault="00C61BCC">
            <w:pPr>
              <w:pStyle w:val="NoSpacing"/>
            </w:pPr>
            <w:r>
              <w:t xml:space="preserve">               High to low power- Activate clean up feature.</w:t>
            </w:r>
          </w:p>
          <w:p w14:paraId="4635718F" w14:textId="2BCC7C89" w:rsidR="006B52B9" w:rsidRDefault="006B52B9">
            <w:pPr>
              <w:pStyle w:val="NoSpacing"/>
            </w:pPr>
            <w:r>
              <w:t xml:space="preserve">               Clean up capacitor feature should only be used during setup and not during active surgery.</w:t>
            </w:r>
          </w:p>
          <w:p w14:paraId="13F484EF" w14:textId="5DE21B12" w:rsidR="006B52B9" w:rsidRDefault="006B52B9">
            <w:pPr>
              <w:pStyle w:val="NoSpacing"/>
            </w:pPr>
            <w:r>
              <w:t>5.3.2.11 Initialization function test: Includes testing the input voltage, auxiliary input voltage, output voltage.</w:t>
            </w:r>
          </w:p>
          <w:p w14:paraId="1A40FB5D" w14:textId="77777777" w:rsidR="00CA05E9" w:rsidRDefault="00CA05E9">
            <w:pPr>
              <w:pStyle w:val="NoSpacing"/>
              <w:rPr>
                <w:ins w:id="82" w:author="Shruti" w:date="2018-04-16T16:31:00Z"/>
              </w:rPr>
            </w:pPr>
          </w:p>
          <w:p w14:paraId="7C7B1E29" w14:textId="35659A66" w:rsidR="00CA05E9" w:rsidRDefault="00CA05E9" w:rsidP="00CA05E9">
            <w:pPr>
              <w:pStyle w:val="NoSpacing"/>
            </w:pPr>
            <w:r>
              <w:t>5.3.3</w:t>
            </w:r>
            <w:r>
              <w:tab/>
              <w:t>Isolation requirements:</w:t>
            </w:r>
          </w:p>
          <w:p w14:paraId="45D8E818" w14:textId="16E3F116" w:rsidR="00E629E8" w:rsidRDefault="00962CD7" w:rsidP="0076544A">
            <w:r>
              <w:t>5.</w:t>
            </w:r>
            <w:r w:rsidR="00C124EE">
              <w:t>3</w:t>
            </w:r>
            <w:r>
              <w:t>.</w:t>
            </w:r>
            <w:r w:rsidR="00D04FBC">
              <w:t>3</w:t>
            </w:r>
            <w:r>
              <w:t>.</w:t>
            </w:r>
            <w:r w:rsidR="00D04FBC">
              <w:t>1</w:t>
            </w:r>
            <w:r>
              <w:tab/>
            </w:r>
            <w:r w:rsidR="00C84A39">
              <w:t xml:space="preserve">Input and output power lines </w:t>
            </w:r>
            <w:r w:rsidR="008B486E">
              <w:t>should be</w:t>
            </w:r>
            <w:r w:rsidR="00822E9F">
              <w:t xml:space="preserve"> isolated up to 2.5</w:t>
            </w:r>
            <w:r w:rsidR="00C84A39">
              <w:t>KV</w:t>
            </w:r>
            <w:r w:rsidR="00822E9F">
              <w:t xml:space="preserve"> </w:t>
            </w:r>
          </w:p>
          <w:p w14:paraId="4387DA17" w14:textId="6137A30E" w:rsidR="008B486E" w:rsidRDefault="008B486E" w:rsidP="008B486E">
            <w:pPr>
              <w:pStyle w:val="NoSpacing"/>
            </w:pPr>
            <w:r>
              <w:lastRenderedPageBreak/>
              <w:t>5.3.3.2</w:t>
            </w:r>
            <w:r>
              <w:tab/>
              <w:t xml:space="preserve">Input and output power lines should be isolated from Auxiliary </w:t>
            </w:r>
            <w:r>
              <w:tab/>
              <w:t xml:space="preserve">power supply </w:t>
            </w:r>
            <w:r w:rsidR="009D5EF1">
              <w:t xml:space="preserve">and the FPGA interface </w:t>
            </w:r>
            <w:r>
              <w:t>by at least 3KV.</w:t>
            </w:r>
            <w:r w:rsidR="00822E9F">
              <w:t xml:space="preserve"> (Constraint Comes from isolated power supply)</w:t>
            </w:r>
          </w:p>
          <w:p w14:paraId="2E7749D9" w14:textId="77777777" w:rsidR="00822E9F" w:rsidRDefault="00822E9F" w:rsidP="008B486E">
            <w:pPr>
              <w:pStyle w:val="NoSpacing"/>
            </w:pPr>
          </w:p>
          <w:p w14:paraId="3D10D1A5" w14:textId="54A61231" w:rsidR="008B486E" w:rsidRDefault="00533204" w:rsidP="0076544A">
            <w:r>
              <w:t>5.3.4</w:t>
            </w:r>
            <w:r>
              <w:tab/>
            </w:r>
            <w:r w:rsidR="00822E9F">
              <w:t>Detection features</w:t>
            </w:r>
            <w:r w:rsidR="0062413D">
              <w:t>.</w:t>
            </w:r>
          </w:p>
          <w:p w14:paraId="028FFACD" w14:textId="3185CBDA" w:rsidR="00C124EE" w:rsidRDefault="0062413D" w:rsidP="0076544A">
            <w:r>
              <w:t>5.3.</w:t>
            </w:r>
            <w:r w:rsidR="00C84A39">
              <w:t>4</w:t>
            </w:r>
            <w:r>
              <w:t>.1</w:t>
            </w:r>
            <w:r w:rsidR="00C124EE">
              <w:t xml:space="preserve"> </w:t>
            </w:r>
            <w:r>
              <w:tab/>
              <w:t xml:space="preserve">The system should </w:t>
            </w:r>
            <w:r w:rsidR="00822E9F">
              <w:t>detect</w:t>
            </w:r>
            <w:r>
              <w:t xml:space="preserve"> the FPGA interface when the </w:t>
            </w:r>
            <w:r>
              <w:tab/>
              <w:t>power input voltage falls outside the 369V-410V range.</w:t>
            </w:r>
          </w:p>
          <w:p w14:paraId="069767F3" w14:textId="7EC8B9CA" w:rsidR="00C124EE" w:rsidRDefault="00C84A39" w:rsidP="0076544A">
            <w:r>
              <w:t>5</w:t>
            </w:r>
            <w:r w:rsidR="0062413D">
              <w:t>.3.4.2</w:t>
            </w:r>
            <w:r w:rsidR="00C124EE">
              <w:t xml:space="preserve"> </w:t>
            </w:r>
            <w:r w:rsidR="0062413D">
              <w:tab/>
            </w:r>
            <w:r w:rsidR="009535B6">
              <w:t xml:space="preserve">The system should </w:t>
            </w:r>
            <w:r w:rsidR="00822E9F">
              <w:t>detect</w:t>
            </w:r>
            <w:r w:rsidR="009535B6">
              <w:t xml:space="preserve"> the FPGA interface when the </w:t>
            </w:r>
            <w:r w:rsidR="009535B6">
              <w:tab/>
              <w:t>a</w:t>
            </w:r>
            <w:r>
              <w:t xml:space="preserve">uxiliary power supply </w:t>
            </w:r>
            <w:r w:rsidR="009535B6">
              <w:t>is out of the 10V-14V range</w:t>
            </w:r>
            <w:r>
              <w:t>.</w:t>
            </w:r>
          </w:p>
          <w:p w14:paraId="7E37D162" w14:textId="3E6888E0" w:rsidR="007220E2" w:rsidRDefault="009535B6" w:rsidP="0076544A">
            <w:r>
              <w:t>5.3.4.3</w:t>
            </w:r>
            <w:r w:rsidR="00C124EE">
              <w:t xml:space="preserve"> </w:t>
            </w:r>
            <w:r>
              <w:tab/>
              <w:t xml:space="preserve">The system should </w:t>
            </w:r>
            <w:r w:rsidR="00822E9F">
              <w:t>detect</w:t>
            </w:r>
            <w:r>
              <w:t xml:space="preserve"> the FPGA interface overcurrent </w:t>
            </w:r>
            <w:r>
              <w:tab/>
            </w:r>
            <w:r w:rsidR="001C4E9C">
              <w:t>c</w:t>
            </w:r>
            <w:r>
              <w:t>onditions</w:t>
            </w:r>
            <w:r w:rsidR="005D0A9C">
              <w:t>.</w:t>
            </w:r>
          </w:p>
          <w:p w14:paraId="3A74B663" w14:textId="0EFE2B0B" w:rsidR="00C124EE" w:rsidRDefault="005D0A9C" w:rsidP="0076544A">
            <w:pPr>
              <w:rPr>
                <w:ins w:id="83" w:author="Shruti" w:date="2018-04-16T16:47:00Z"/>
              </w:rPr>
            </w:pPr>
            <w:r>
              <w:t>5.3.4.4</w:t>
            </w:r>
            <w:r>
              <w:tab/>
              <w:t xml:space="preserve">The system should </w:t>
            </w:r>
            <w:r w:rsidR="009535B6">
              <w:t xml:space="preserve">provide </w:t>
            </w:r>
            <w:r w:rsidR="001C4E9C">
              <w:t xml:space="preserve">the FPGA controller a </w:t>
            </w:r>
            <w:r w:rsidR="009535B6">
              <w:t xml:space="preserve">mechanism to </w:t>
            </w:r>
            <w:r w:rsidR="001C4E9C">
              <w:tab/>
            </w:r>
            <w:r w:rsidR="009535B6">
              <w:t>turn off the main power input i</w:t>
            </w:r>
            <w:r w:rsidR="00AD6D46">
              <w:t>f</w:t>
            </w:r>
            <w:r w:rsidR="009535B6">
              <w:t xml:space="preserve"> </w:t>
            </w:r>
            <w:r w:rsidR="00AD6D46">
              <w:t>a fault condition occurs</w:t>
            </w:r>
            <w:r w:rsidR="009535B6">
              <w:t xml:space="preserve">. </w:t>
            </w:r>
          </w:p>
          <w:p w14:paraId="23D130CB" w14:textId="77777777" w:rsidR="00006190" w:rsidRDefault="00006190" w:rsidP="0076544A"/>
          <w:p w14:paraId="37AD111F" w14:textId="0DB034DA" w:rsidR="003D3539" w:rsidRDefault="003D3539" w:rsidP="0076544A">
            <w:r>
              <w:t>5.3.5</w:t>
            </w:r>
            <w:r>
              <w:tab/>
              <w:t>Output voltage measurement</w:t>
            </w:r>
            <w:r w:rsidR="00C56D90">
              <w:t>.</w:t>
            </w:r>
          </w:p>
          <w:p w14:paraId="13C2A2FC" w14:textId="596120CA" w:rsidR="003D3539" w:rsidRDefault="003D3539" w:rsidP="0076544A">
            <w:r>
              <w:t>5.3.5.1</w:t>
            </w:r>
            <w:r>
              <w:tab/>
              <w:t xml:space="preserve">The output voltage of the system should be readable via the </w:t>
            </w:r>
            <w:r>
              <w:tab/>
              <w:t>FPGA interface.</w:t>
            </w:r>
          </w:p>
          <w:p w14:paraId="2A68E4E9" w14:textId="5EBCB02E" w:rsidR="00C124EE" w:rsidRDefault="003D3539" w:rsidP="0076544A">
            <w:r>
              <w:t>5.3.5.2</w:t>
            </w:r>
            <w:r>
              <w:tab/>
            </w:r>
            <w:r w:rsidR="00C84A39">
              <w:t xml:space="preserve">Output voltage </w:t>
            </w:r>
            <w:r>
              <w:t xml:space="preserve">can be </w:t>
            </w:r>
            <w:r w:rsidR="00C84A39">
              <w:t>measure</w:t>
            </w:r>
            <w:r w:rsidR="00BF3E68">
              <w:t>d</w:t>
            </w:r>
            <w:r w:rsidR="00C84A39">
              <w:t xml:space="preserve"> at 1KHz</w:t>
            </w:r>
            <w:r>
              <w:t xml:space="preserve"> frequency.</w:t>
            </w:r>
          </w:p>
          <w:p w14:paraId="1413A2F6" w14:textId="34749F90" w:rsidR="00C124EE" w:rsidRDefault="003D3539" w:rsidP="0076544A">
            <w:r>
              <w:t>5.3.5.3</w:t>
            </w:r>
            <w:r>
              <w:tab/>
            </w:r>
            <w:r w:rsidR="00C84A39">
              <w:t>Output voltage measurement has at least 5% accuracy.</w:t>
            </w:r>
          </w:p>
          <w:p w14:paraId="5DC5F3C0" w14:textId="16D8775C" w:rsidR="00C124EE" w:rsidRDefault="003D3539" w:rsidP="0076544A">
            <w:r>
              <w:t>5.3.</w:t>
            </w:r>
            <w:r w:rsidR="00B355C7">
              <w:t>6</w:t>
            </w:r>
            <w:r w:rsidR="00C124EE">
              <w:t xml:space="preserve"> </w:t>
            </w:r>
            <w:r>
              <w:tab/>
            </w:r>
            <w:r w:rsidR="00B355C7">
              <w:t>The system should keep the I</w:t>
            </w:r>
            <w:r w:rsidR="00C84A39">
              <w:t xml:space="preserve">nrush Current Limiting </w:t>
            </w:r>
            <w:r w:rsidR="00B355C7">
              <w:t xml:space="preserve">within safe </w:t>
            </w:r>
            <w:r w:rsidR="00B355C7">
              <w:tab/>
              <w:t>limits.</w:t>
            </w:r>
          </w:p>
          <w:p w14:paraId="0967BAC0" w14:textId="5BF4A720" w:rsidR="00B355C7" w:rsidRDefault="00B355C7" w:rsidP="0076544A">
            <w:r>
              <w:t xml:space="preserve">5.3.7 </w:t>
            </w:r>
            <w:r>
              <w:tab/>
              <w:t xml:space="preserve">Startup of the system should not electrically stress any of its </w:t>
            </w:r>
            <w:r>
              <w:tab/>
              <w:t>power components.</w:t>
            </w:r>
          </w:p>
          <w:p w14:paraId="73AE48C5" w14:textId="61DE4B6E" w:rsidR="00C84A39" w:rsidRDefault="00B355C7" w:rsidP="0076544A">
            <w:r>
              <w:t xml:space="preserve">5.3.8  </w:t>
            </w:r>
            <w:r w:rsidR="00C84A39">
              <w:t xml:space="preserve"> </w:t>
            </w:r>
            <w:r>
              <w:tab/>
              <w:t>The system should have s</w:t>
            </w:r>
            <w:r w:rsidR="00C84A39">
              <w:t xml:space="preserve">tatus indication using LEDs when </w:t>
            </w:r>
            <w:r>
              <w:tab/>
            </w:r>
            <w:r w:rsidR="00C84A39">
              <w:t>connected to the FPGA.</w:t>
            </w:r>
          </w:p>
          <w:p w14:paraId="28009D1E" w14:textId="08BCBDE2" w:rsidR="00CE1842" w:rsidRDefault="00CE1842" w:rsidP="0076544A">
            <w:r>
              <w:t>5.3.9</w:t>
            </w:r>
            <w:r>
              <w:tab/>
              <w:t xml:space="preserve">Heatsink temperature should not increase by more than 50C </w:t>
            </w:r>
            <w:r>
              <w:tab/>
              <w:t>when operated with full power for 1 hour.</w:t>
            </w:r>
          </w:p>
          <w:p w14:paraId="27A29603" w14:textId="53CC7366" w:rsidR="009629BF" w:rsidRDefault="003A4413" w:rsidP="0076544A">
            <w:ins w:id="84" w:author="Shruti" w:date="2018-04-16T16:43:00Z">
              <w:r>
                <w:t xml:space="preserve">5.3.10 Test </w:t>
              </w:r>
            </w:ins>
            <w:ins w:id="85" w:author="Shruti" w:date="2018-04-16T16:44:00Z">
              <w:r>
                <w:t>Requirements</w:t>
              </w:r>
            </w:ins>
            <w:ins w:id="86" w:author="Shruti" w:date="2018-04-16T16:43:00Z">
              <w:r>
                <w:t>: Plenty of test points as per manufacturing/ assembly</w:t>
              </w:r>
            </w:ins>
            <w:ins w:id="87" w:author="Shruti" w:date="2018-04-16T16:44:00Z">
              <w:r>
                <w:t>/maintenance</w:t>
              </w:r>
            </w:ins>
            <w:ins w:id="88" w:author="Shruti" w:date="2018-04-16T16:43:00Z">
              <w:r>
                <w:t xml:space="preserve"> testing procedure</w:t>
              </w:r>
            </w:ins>
            <w:ins w:id="89" w:author="Shruti" w:date="2018-04-16T16:44:00Z">
              <w:r>
                <w:t>. Ensure the TPs are easily visible and ac</w:t>
              </w:r>
            </w:ins>
            <w:r w:rsidR="007220E2">
              <w:t>c</w:t>
            </w:r>
            <w:ins w:id="90" w:author="Shruti" w:date="2018-04-16T16:44:00Z">
              <w:r>
                <w:t>essible.</w:t>
              </w:r>
            </w:ins>
          </w:p>
        </w:tc>
      </w:tr>
      <w:tr w:rsidR="00C25A67" w14:paraId="0415DD84" w14:textId="77777777" w:rsidTr="0055448F">
        <w:tc>
          <w:tcPr>
            <w:tcW w:w="2695" w:type="dxa"/>
          </w:tcPr>
          <w:p w14:paraId="788ACB73" w14:textId="05CB88FD" w:rsidR="00C25A67" w:rsidRPr="00C25A67" w:rsidRDefault="008A3E23" w:rsidP="00C25A67">
            <w:pPr>
              <w:jc w:val="both"/>
              <w:rPr>
                <w:b/>
              </w:rPr>
            </w:pPr>
            <w:r>
              <w:rPr>
                <w:b/>
              </w:rPr>
              <w:lastRenderedPageBreak/>
              <w:t>5.</w:t>
            </w:r>
            <w:r w:rsidR="00A051DA">
              <w:rPr>
                <w:b/>
              </w:rPr>
              <w:t>4</w:t>
            </w:r>
            <w:r>
              <w:rPr>
                <w:b/>
              </w:rPr>
              <w:t xml:space="preserve"> </w:t>
            </w:r>
            <w:r w:rsidR="00C25A67" w:rsidRPr="00C25A67">
              <w:rPr>
                <w:b/>
              </w:rPr>
              <w:t>Safety Requirement</w:t>
            </w:r>
          </w:p>
        </w:tc>
        <w:tc>
          <w:tcPr>
            <w:tcW w:w="6655" w:type="dxa"/>
          </w:tcPr>
          <w:p w14:paraId="7B57C643" w14:textId="07848696" w:rsidR="008A3E23" w:rsidRDefault="008A3E23" w:rsidP="0076544A">
            <w:r>
              <w:t>5.</w:t>
            </w:r>
            <w:r w:rsidR="00A051DA">
              <w:t>4</w:t>
            </w:r>
            <w:r>
              <w:t>.1</w:t>
            </w:r>
            <w:r w:rsidR="00F60918">
              <w:t xml:space="preserve"> </w:t>
            </w:r>
            <w:r>
              <w:tab/>
              <w:t xml:space="preserve">The system should be normally off. </w:t>
            </w:r>
          </w:p>
          <w:p w14:paraId="4B57BEFC" w14:textId="52365F64" w:rsidR="007220E2" w:rsidRDefault="008A3E23" w:rsidP="0076544A">
            <w:r>
              <w:t>5.</w:t>
            </w:r>
            <w:r w:rsidR="00A051DA">
              <w:t>4</w:t>
            </w:r>
            <w:r>
              <w:t>.2</w:t>
            </w:r>
            <w:r>
              <w:tab/>
              <w:t>The</w:t>
            </w:r>
            <w:r w:rsidR="007220E2">
              <w:t xml:space="preserve"> full bridge</w:t>
            </w:r>
            <w:r>
              <w:t xml:space="preserve"> </w:t>
            </w:r>
            <w:r w:rsidR="007220E2">
              <w:t xml:space="preserve">function should be disabled </w:t>
            </w:r>
            <w:r>
              <w:t>when</w:t>
            </w:r>
            <w:r w:rsidR="007220E2">
              <w:t xml:space="preserve"> the FPGA is disconnected from </w:t>
            </w:r>
            <w:r>
              <w:t>the system.</w:t>
            </w:r>
          </w:p>
          <w:p w14:paraId="2CC0E28F" w14:textId="5C0BE9EE" w:rsidR="008A3E23" w:rsidRDefault="008A3E23" w:rsidP="0076544A">
            <w:r>
              <w:t>5.</w:t>
            </w:r>
            <w:r w:rsidR="00A051DA">
              <w:t>4.</w:t>
            </w:r>
            <w:r>
              <w:t>3</w:t>
            </w:r>
            <w:r>
              <w:tab/>
              <w:t xml:space="preserve">The system should have a </w:t>
            </w:r>
            <w:r w:rsidR="007220E2">
              <w:t xml:space="preserve">fast acting </w:t>
            </w:r>
            <w:r>
              <w:t xml:space="preserve">fuse </w:t>
            </w:r>
            <w:r w:rsidR="007220E2">
              <w:t xml:space="preserve">with a minimum requirement of </w:t>
            </w:r>
            <w:r w:rsidR="002C2C96">
              <w:t>1.5</w:t>
            </w:r>
            <w:r w:rsidR="007220E2">
              <w:t xml:space="preserve">A </w:t>
            </w:r>
            <w:r>
              <w:t>for the power input.</w:t>
            </w:r>
          </w:p>
          <w:p w14:paraId="3344B38B" w14:textId="52D1BB1B" w:rsidR="006D2F5B" w:rsidRDefault="006D2F5B" w:rsidP="0076544A">
            <w:r>
              <w:t>5.</w:t>
            </w:r>
            <w:r w:rsidR="00A051DA">
              <w:t>4</w:t>
            </w:r>
            <w:r>
              <w:t>.4</w:t>
            </w:r>
            <w:r>
              <w:tab/>
              <w:t xml:space="preserve">The system must function at the stated operating temperature </w:t>
            </w:r>
            <w:r>
              <w:tab/>
              <w:t>and humidity levels</w:t>
            </w:r>
            <w:r w:rsidR="002C2C96">
              <w:t xml:space="preserve"> (Receive from system level requirements)</w:t>
            </w:r>
            <w:r>
              <w:t>.</w:t>
            </w:r>
          </w:p>
          <w:p w14:paraId="09FC173A" w14:textId="77777777" w:rsidR="00F60918" w:rsidRDefault="004140FC" w:rsidP="007220E2">
            <w:r>
              <w:t xml:space="preserve">5.4.5      Adding a slot </w:t>
            </w:r>
            <w:r w:rsidR="007220E2">
              <w:t>between the Input</w:t>
            </w:r>
            <w:r>
              <w:t xml:space="preserve"> connector pins to add more isolation.</w:t>
            </w:r>
          </w:p>
          <w:p w14:paraId="44343910" w14:textId="77777777" w:rsidR="0037727C" w:rsidRDefault="0037727C" w:rsidP="007220E2"/>
          <w:p w14:paraId="2713CC96" w14:textId="77777777" w:rsidR="002C2C96" w:rsidRDefault="002C2C96" w:rsidP="002C2C96">
            <w:r>
              <w:t>5.3.4</w:t>
            </w:r>
            <w:r>
              <w:tab/>
              <w:t>Detection features.</w:t>
            </w:r>
          </w:p>
          <w:p w14:paraId="3D9C5907" w14:textId="067E5DDF" w:rsidR="002C2C96" w:rsidRDefault="002C2C96" w:rsidP="002C2C96">
            <w:r>
              <w:lastRenderedPageBreak/>
              <w:t xml:space="preserve">5.3.4.1 </w:t>
            </w:r>
            <w:r>
              <w:tab/>
              <w:t xml:space="preserve">The system should detect </w:t>
            </w:r>
            <w:r w:rsidR="00154D46">
              <w:t xml:space="preserve">and control </w:t>
            </w:r>
            <w:r>
              <w:t xml:space="preserve">the FPGA interface when the </w:t>
            </w:r>
            <w:r>
              <w:tab/>
              <w:t>power input voltage falls outside the 369V-410V range.</w:t>
            </w:r>
          </w:p>
          <w:p w14:paraId="321046C6" w14:textId="58A32990" w:rsidR="002C2C96" w:rsidRDefault="002C2C96" w:rsidP="002C2C96">
            <w:r>
              <w:t xml:space="preserve">5.3.4.2 </w:t>
            </w:r>
            <w:r>
              <w:tab/>
              <w:t xml:space="preserve">The system should detect </w:t>
            </w:r>
            <w:r w:rsidR="00154D46">
              <w:t xml:space="preserve">and </w:t>
            </w:r>
            <w:r w:rsidR="00154D46">
              <w:t>control</w:t>
            </w:r>
            <w:r w:rsidR="00154D46">
              <w:t xml:space="preserve"> </w:t>
            </w:r>
            <w:r>
              <w:t xml:space="preserve">the FPGA interface when the </w:t>
            </w:r>
            <w:r>
              <w:tab/>
              <w:t>auxiliary power supply is out of the 10V-14V range.</w:t>
            </w:r>
          </w:p>
          <w:p w14:paraId="3577DC9E" w14:textId="2C94F151" w:rsidR="002C2C96" w:rsidRDefault="002C2C96" w:rsidP="002C2C96">
            <w:r>
              <w:t xml:space="preserve">5.3.4.3 </w:t>
            </w:r>
            <w:r>
              <w:tab/>
              <w:t xml:space="preserve">The system should </w:t>
            </w:r>
            <w:r w:rsidR="00154D46">
              <w:t xml:space="preserve">detect and control the FPGA interface overcurrent </w:t>
            </w:r>
            <w:r>
              <w:t>conditions.</w:t>
            </w:r>
          </w:p>
          <w:p w14:paraId="7FABFD00" w14:textId="7DF89355" w:rsidR="002C2C96" w:rsidRDefault="002C2C96" w:rsidP="007220E2">
            <w:r>
              <w:t>5.3.4.4</w:t>
            </w:r>
            <w:r>
              <w:tab/>
              <w:t xml:space="preserve">The system should provide the FPGA controller a mechanism to </w:t>
            </w:r>
            <w:r>
              <w:tab/>
              <w:t xml:space="preserve">turn off the main power input if a fault condition occurs. </w:t>
            </w:r>
          </w:p>
        </w:tc>
      </w:tr>
      <w:tr w:rsidR="00C25A67" w14:paraId="1A6CF3E1" w14:textId="77777777" w:rsidTr="0055448F">
        <w:tc>
          <w:tcPr>
            <w:tcW w:w="2695" w:type="dxa"/>
          </w:tcPr>
          <w:p w14:paraId="55DFD5D0" w14:textId="30DE97D4" w:rsidR="00C25A67" w:rsidRPr="00C25A67" w:rsidRDefault="006E52EE" w:rsidP="006E52EE">
            <w:pPr>
              <w:rPr>
                <w:b/>
              </w:rPr>
            </w:pPr>
            <w:r>
              <w:rPr>
                <w:b/>
              </w:rPr>
              <w:lastRenderedPageBreak/>
              <w:t>5.</w:t>
            </w:r>
            <w:r w:rsidR="00A051DA">
              <w:rPr>
                <w:b/>
              </w:rPr>
              <w:t>5</w:t>
            </w:r>
            <w:r>
              <w:rPr>
                <w:b/>
              </w:rPr>
              <w:t xml:space="preserve"> </w:t>
            </w:r>
            <w:r w:rsidR="00C25A67" w:rsidRPr="00C25A67">
              <w:rPr>
                <w:b/>
              </w:rPr>
              <w:t xml:space="preserve">Manufacture Requirement   </w:t>
            </w:r>
          </w:p>
        </w:tc>
        <w:tc>
          <w:tcPr>
            <w:tcW w:w="6655" w:type="dxa"/>
          </w:tcPr>
          <w:p w14:paraId="42BCB38A" w14:textId="75D78695" w:rsidR="00C25A67" w:rsidRDefault="006E52EE" w:rsidP="0076544A">
            <w:r>
              <w:t>5.</w:t>
            </w:r>
            <w:r w:rsidR="00A051DA">
              <w:t>5</w:t>
            </w:r>
            <w:r>
              <w:t>.1</w:t>
            </w:r>
            <w:r w:rsidR="00F60918">
              <w:t xml:space="preserve"> </w:t>
            </w:r>
            <w:r>
              <w:tab/>
              <w:t xml:space="preserve">PCB manufacturing requirements. </w:t>
            </w:r>
          </w:p>
          <w:p w14:paraId="0F017760" w14:textId="530BEE85" w:rsidR="00F60918" w:rsidRDefault="006E52EE" w:rsidP="0076544A">
            <w:r>
              <w:t>5.</w:t>
            </w:r>
            <w:r w:rsidR="00A051DA">
              <w:t>5</w:t>
            </w:r>
            <w:r>
              <w:t>.</w:t>
            </w:r>
            <w:r w:rsidR="0021255A">
              <w:t>1.1</w:t>
            </w:r>
            <w:r w:rsidR="00F60918">
              <w:t xml:space="preserve"> </w:t>
            </w:r>
            <w:r>
              <w:tab/>
            </w:r>
            <w:r w:rsidR="0021255A">
              <w:t>Main board size 160mmx100mm.</w:t>
            </w:r>
          </w:p>
          <w:p w14:paraId="425CCB26" w14:textId="1523304F" w:rsidR="0021255A" w:rsidRDefault="0021255A" w:rsidP="0076544A">
            <w:r>
              <w:t>5.</w:t>
            </w:r>
            <w:r w:rsidR="00A051DA">
              <w:t>5</w:t>
            </w:r>
            <w:r>
              <w:t>.1.2</w:t>
            </w:r>
            <w:r>
              <w:tab/>
              <w:t xml:space="preserve">All boards of the system are of </w:t>
            </w:r>
            <w:r w:rsidR="00154D46">
              <w:t>matte black</w:t>
            </w:r>
            <w:r>
              <w:t xml:space="preserve"> color.</w:t>
            </w:r>
          </w:p>
          <w:p w14:paraId="6B3AE6D6" w14:textId="6D30952E" w:rsidR="0021255A" w:rsidRDefault="0021255A" w:rsidP="0076544A">
            <w:r>
              <w:t>5.</w:t>
            </w:r>
            <w:r w:rsidR="00A051DA">
              <w:t>5</w:t>
            </w:r>
            <w:r>
              <w:t xml:space="preserve">.1.3 </w:t>
            </w:r>
            <w:r>
              <w:tab/>
              <w:t xml:space="preserve">Main board should be of 2mm thickness and </w:t>
            </w:r>
            <w:r w:rsidR="004B7060">
              <w:t xml:space="preserve">have </w:t>
            </w:r>
            <w:r>
              <w:t xml:space="preserve">at least 1oz </w:t>
            </w:r>
            <w:r w:rsidR="004B7060">
              <w:tab/>
            </w:r>
            <w:r>
              <w:t xml:space="preserve">copper </w:t>
            </w:r>
            <w:r>
              <w:tab/>
              <w:t>thi</w:t>
            </w:r>
            <w:r w:rsidR="00D12A61">
              <w:t>ck</w:t>
            </w:r>
            <w:r>
              <w:t>ness in all layers.</w:t>
            </w:r>
          </w:p>
          <w:p w14:paraId="3B1C38DB" w14:textId="12629406" w:rsidR="00F60918" w:rsidRDefault="00E921AF" w:rsidP="0076544A">
            <w:r>
              <w:t>5.</w:t>
            </w:r>
            <w:r w:rsidR="00A051DA">
              <w:t>5</w:t>
            </w:r>
            <w:r>
              <w:t>.1.4</w:t>
            </w:r>
            <w:r>
              <w:tab/>
              <w:t xml:space="preserve">Control sub board and power supply sub board should be of </w:t>
            </w:r>
            <w:r w:rsidR="001C78E7">
              <w:tab/>
            </w:r>
            <w:r>
              <w:t>1.6mm thickness and have 1</w:t>
            </w:r>
            <w:r w:rsidR="001C78E7">
              <w:t xml:space="preserve">oz copper thickness in outer layers </w:t>
            </w:r>
            <w:r w:rsidR="001C78E7">
              <w:tab/>
              <w:t>and at least 0.5oz copper thickness in inner layers.</w:t>
            </w:r>
          </w:p>
          <w:p w14:paraId="2F78BDAD" w14:textId="14D31A96" w:rsidR="00B07506" w:rsidRDefault="00B07506" w:rsidP="0076544A">
            <w:r>
              <w:t>5.</w:t>
            </w:r>
            <w:r w:rsidR="00A051DA">
              <w:t>5</w:t>
            </w:r>
            <w:r>
              <w:t>.1.5</w:t>
            </w:r>
            <w:r>
              <w:tab/>
              <w:t xml:space="preserve">The PCB manufacturing facility should have at least 6mil </w:t>
            </w:r>
            <w:r>
              <w:tab/>
              <w:t xml:space="preserve">clearance and 12mil hole capability. </w:t>
            </w:r>
          </w:p>
          <w:p w14:paraId="4C97C7CF" w14:textId="4D759247" w:rsidR="00B07506" w:rsidRDefault="00B07506" w:rsidP="0076544A">
            <w:pPr>
              <w:rPr>
                <w:ins w:id="91" w:author="Shruti" w:date="2018-04-16T16:16:00Z"/>
              </w:rPr>
            </w:pPr>
            <w:r>
              <w:t>5.</w:t>
            </w:r>
            <w:r w:rsidR="00A051DA">
              <w:t>5</w:t>
            </w:r>
            <w:r>
              <w:t>.1.6</w:t>
            </w:r>
            <w:r>
              <w:tab/>
              <w:t xml:space="preserve">Lead free HASL or ENIG surface finishing should be used for </w:t>
            </w:r>
            <w:r>
              <w:tab/>
              <w:t xml:space="preserve">PCB. </w:t>
            </w:r>
          </w:p>
          <w:p w14:paraId="5CE121EE" w14:textId="4F311E82" w:rsidR="00C55140" w:rsidDel="00C55140" w:rsidRDefault="00C55140">
            <w:pPr>
              <w:rPr>
                <w:del w:id="92" w:author="Shruti" w:date="2018-04-16T16:17:00Z"/>
              </w:rPr>
            </w:pPr>
            <w:ins w:id="93" w:author="Shruti" w:date="2018-04-16T16:16:00Z">
              <w:r>
                <w:t xml:space="preserve">5.5.1.7 Have a method to </w:t>
              </w:r>
            </w:ins>
            <w:ins w:id="94" w:author="Shruti" w:date="2018-04-16T16:17:00Z">
              <w:r>
                <w:t>lock the screws in place: screw washer and/or glue.</w:t>
              </w:r>
            </w:ins>
          </w:p>
          <w:p w14:paraId="071A63A2" w14:textId="2035934E" w:rsidR="00F60918" w:rsidRDefault="00F60918"/>
        </w:tc>
      </w:tr>
      <w:tr w:rsidR="00A051DA" w14:paraId="3F363923" w14:textId="77777777" w:rsidTr="0055448F">
        <w:tc>
          <w:tcPr>
            <w:tcW w:w="2695" w:type="dxa"/>
          </w:tcPr>
          <w:p w14:paraId="60D4B0CA" w14:textId="7B88F832" w:rsidR="00A051DA" w:rsidRPr="00C25A67" w:rsidRDefault="00A051DA" w:rsidP="00A051DA">
            <w:pPr>
              <w:rPr>
                <w:b/>
              </w:rPr>
            </w:pPr>
            <w:r>
              <w:rPr>
                <w:b/>
              </w:rPr>
              <w:t xml:space="preserve">5.6 </w:t>
            </w:r>
            <w:r w:rsidRPr="00C25A67">
              <w:rPr>
                <w:b/>
              </w:rPr>
              <w:t>Label Requirement</w:t>
            </w:r>
          </w:p>
        </w:tc>
        <w:tc>
          <w:tcPr>
            <w:tcW w:w="6655" w:type="dxa"/>
          </w:tcPr>
          <w:p w14:paraId="1A1CA79C" w14:textId="77777777" w:rsidR="00154D46" w:rsidRDefault="00A051DA" w:rsidP="00A051DA">
            <w:r>
              <w:t>5.6.1</w:t>
            </w:r>
            <w:r>
              <w:tab/>
            </w:r>
            <w:r w:rsidR="00154D46">
              <w:t>PCB labeling: Specify high voltage label symbol on silk screen</w:t>
            </w:r>
          </w:p>
          <w:p w14:paraId="13D01C64" w14:textId="34CDD7F7" w:rsidR="00154D46" w:rsidRDefault="00D00BCE" w:rsidP="00A051DA">
            <w:r>
              <w:t>5.6.2      All voltage labeled on the silk screen.</w:t>
            </w:r>
          </w:p>
          <w:p w14:paraId="57E2E430" w14:textId="2AEADF0D" w:rsidR="00D00BCE" w:rsidRDefault="00D00BCE" w:rsidP="00A051DA">
            <w:r>
              <w:t>5.6.3     All key Test points required for Testing and manufacturing should be labeled for better readability.</w:t>
            </w:r>
          </w:p>
          <w:p w14:paraId="0F7BBFD4" w14:textId="1CF4F7E6" w:rsidR="00D00BCE" w:rsidRDefault="00D00BCE" w:rsidP="00A051DA">
            <w:r>
              <w:t>5.6.4     All PCB boards must have Logo on the silk screen.</w:t>
            </w:r>
          </w:p>
          <w:p w14:paraId="0D2A321C" w14:textId="5EFB07C5" w:rsidR="00154D46" w:rsidRDefault="00D00BCE" w:rsidP="00A051DA">
            <w:r>
              <w:t>5.6.5</w:t>
            </w:r>
            <w:r w:rsidR="00154D46">
              <w:t xml:space="preserve">      All connectors should be labeled</w:t>
            </w:r>
          </w:p>
          <w:p w14:paraId="494D2A2B" w14:textId="665C8CBE" w:rsidR="00A051DA" w:rsidRDefault="00D00BCE" w:rsidP="00A051DA">
            <w:r>
              <w:t>5.6.6</w:t>
            </w:r>
            <w:r w:rsidR="00154D46">
              <w:t xml:space="preserve">      </w:t>
            </w:r>
            <w:r w:rsidR="00A051DA">
              <w:t xml:space="preserve">Each board must be labeled with product code derived from </w:t>
            </w:r>
            <w:r w:rsidR="00A051DA">
              <w:tab/>
              <w:t>the technical numbering structure document.</w:t>
            </w:r>
          </w:p>
          <w:p w14:paraId="305793C1" w14:textId="42319CA5" w:rsidR="00A051DA" w:rsidRDefault="00D00BCE" w:rsidP="00A051DA">
            <w:r>
              <w:t>5.6.7</w:t>
            </w:r>
            <w:r w:rsidR="00154D46">
              <w:tab/>
              <w:t>Manufacturing lot number on each PCB board for better       traceability.</w:t>
            </w:r>
          </w:p>
          <w:p w14:paraId="2ACC2EAD" w14:textId="0A385C85" w:rsidR="00A051DA" w:rsidRDefault="00D00BCE" w:rsidP="00A051DA">
            <w:r>
              <w:t>5.6.8</w:t>
            </w:r>
            <w:r w:rsidR="00154D46">
              <w:tab/>
              <w:t xml:space="preserve">Manufacturing </w:t>
            </w:r>
            <w:r w:rsidR="00A051DA">
              <w:t>factory test pass label</w:t>
            </w:r>
            <w:r>
              <w:t>-Not required on each board</w:t>
            </w:r>
            <w:r w:rsidR="00A051DA">
              <w:t>.</w:t>
            </w:r>
          </w:p>
          <w:p w14:paraId="5A8F1C1C" w14:textId="143A74DE" w:rsidR="00A051DA" w:rsidRDefault="00154D46" w:rsidP="00A051DA">
            <w:r>
              <w:t>5.6.</w:t>
            </w:r>
            <w:r w:rsidR="00D00BCE">
              <w:t>9</w:t>
            </w:r>
            <w:r w:rsidR="00A051DA">
              <w:tab/>
              <w:t>Each cable must have its unique label for tracking purposes.</w:t>
            </w:r>
          </w:p>
        </w:tc>
      </w:tr>
      <w:tr w:rsidR="00006190" w14:paraId="3B28906A" w14:textId="77777777" w:rsidTr="0055448F">
        <w:trPr>
          <w:ins w:id="95" w:author="Shruti" w:date="2018-04-16T16:51:00Z"/>
        </w:trPr>
        <w:tc>
          <w:tcPr>
            <w:tcW w:w="2695" w:type="dxa"/>
          </w:tcPr>
          <w:p w14:paraId="26B502D9" w14:textId="3658EDE3" w:rsidR="00006190" w:rsidRDefault="00AB1EBD" w:rsidP="00A051DA">
            <w:pPr>
              <w:rPr>
                <w:ins w:id="96" w:author="Shruti" w:date="2018-04-16T16:51:00Z"/>
                <w:b/>
              </w:rPr>
            </w:pPr>
            <w:r>
              <w:rPr>
                <w:b/>
              </w:rPr>
              <w:t xml:space="preserve">5.7 </w:t>
            </w:r>
            <w:ins w:id="97" w:author="Shruti" w:date="2018-04-16T16:51:00Z">
              <w:r w:rsidR="00006190">
                <w:rPr>
                  <w:b/>
                </w:rPr>
                <w:t>Software Requirements:</w:t>
              </w:r>
            </w:ins>
          </w:p>
        </w:tc>
        <w:tc>
          <w:tcPr>
            <w:tcW w:w="6655" w:type="dxa"/>
          </w:tcPr>
          <w:p w14:paraId="167BDC37" w14:textId="77777777" w:rsidR="004642B6" w:rsidRDefault="00AB1EBD" w:rsidP="00A051DA">
            <w:r>
              <w:t xml:space="preserve">5.7.1    </w:t>
            </w:r>
            <w:r w:rsidR="004642B6">
              <w:t>Always use Verilog HDL when coding the FPGA</w:t>
            </w:r>
          </w:p>
          <w:p w14:paraId="25B90EAC" w14:textId="77777777" w:rsidR="001B4F19" w:rsidRDefault="004642B6" w:rsidP="00A051DA">
            <w:r>
              <w:t xml:space="preserve">5.7.2    </w:t>
            </w:r>
            <w:r w:rsidR="00AB1EBD">
              <w:t>CLK requirement from system level</w:t>
            </w:r>
            <w:r w:rsidR="001B4F19">
              <w:t xml:space="preserve">: </w:t>
            </w:r>
          </w:p>
          <w:p w14:paraId="62FD2B59" w14:textId="134B57BE" w:rsidR="00AB4096" w:rsidRDefault="001B4F19" w:rsidP="00A051DA">
            <w:r>
              <w:t xml:space="preserve">             </w:t>
            </w:r>
            <w:r w:rsidR="00AB4096">
              <w:t>Cannot use clock faster than 50MHz</w:t>
            </w:r>
            <w:r>
              <w:t xml:space="preserve"> for data interfaces</w:t>
            </w:r>
            <w:r w:rsidR="00AB4096">
              <w:t>.</w:t>
            </w:r>
          </w:p>
          <w:p w14:paraId="64DD43AA" w14:textId="25A156A3" w:rsidR="00AB1EBD" w:rsidRDefault="001B4F19" w:rsidP="00A051DA">
            <w:r>
              <w:t>5.7.4</w:t>
            </w:r>
            <w:r w:rsidR="00AB1EBD">
              <w:t xml:space="preserve">    Data Enable/Disable</w:t>
            </w:r>
          </w:p>
          <w:p w14:paraId="37D05098" w14:textId="4E6E8860" w:rsidR="004642B6" w:rsidRDefault="001B4F19" w:rsidP="00A051DA">
            <w:r>
              <w:t>5.7.5</w:t>
            </w:r>
            <w:r w:rsidR="00AB1EBD">
              <w:t xml:space="preserve">    Reset feature: Always reset to default condition for all parameters and register.</w:t>
            </w:r>
            <w:r w:rsidR="00AB4096">
              <w:t xml:space="preserve"> Reset is level triggered by low level.</w:t>
            </w:r>
          </w:p>
          <w:p w14:paraId="72FFCBEC" w14:textId="266DAEEC" w:rsidR="004642B6" w:rsidRDefault="004642B6" w:rsidP="00A051DA">
            <w:r>
              <w:t>5.7.</w:t>
            </w:r>
            <w:r w:rsidR="001B4F19">
              <w:t>6</w:t>
            </w:r>
            <w:r>
              <w:t xml:space="preserve">    Consider using initial function in your Verilog code.</w:t>
            </w:r>
          </w:p>
          <w:p w14:paraId="343D9DF2" w14:textId="17624BBF" w:rsidR="004642B6" w:rsidRDefault="001B4F19" w:rsidP="00A051DA">
            <w:r>
              <w:lastRenderedPageBreak/>
              <w:t>5.7.7</w:t>
            </w:r>
            <w:r w:rsidR="004642B6">
              <w:t xml:space="preserve">    Consider using data valid condition</w:t>
            </w:r>
            <w:r w:rsidR="00AB4096">
              <w:t xml:space="preserve"> sending to the FPGA</w:t>
            </w:r>
            <w:r w:rsidR="004642B6">
              <w:t xml:space="preserve">: </w:t>
            </w:r>
          </w:p>
          <w:p w14:paraId="093B1886" w14:textId="4C71D549" w:rsidR="00006190" w:rsidRDefault="001B4F19" w:rsidP="00A051DA">
            <w:pPr>
              <w:rPr>
                <w:ins w:id="98" w:author="Shruti" w:date="2018-04-16T16:51:00Z"/>
              </w:rPr>
            </w:pPr>
            <w:r>
              <w:t>5.7.8</w:t>
            </w:r>
            <w:r w:rsidR="004642B6">
              <w:t xml:space="preserve"> </w:t>
            </w:r>
            <w:r>
              <w:t xml:space="preserve">   </w:t>
            </w:r>
            <w:r w:rsidR="00AB1EBD">
              <w:t>Define all sub system level error conditions.</w:t>
            </w:r>
          </w:p>
        </w:tc>
      </w:tr>
      <w:tr w:rsidR="00A051DA" w14:paraId="6DF05EB3" w14:textId="77777777" w:rsidTr="0055448F">
        <w:tc>
          <w:tcPr>
            <w:tcW w:w="2695" w:type="dxa"/>
          </w:tcPr>
          <w:p w14:paraId="1E3ABAD3" w14:textId="28BBF523" w:rsidR="00A051DA" w:rsidRPr="0046185A" w:rsidRDefault="00AB1EBD" w:rsidP="00A051DA">
            <w:pPr>
              <w:rPr>
                <w:b/>
              </w:rPr>
            </w:pPr>
            <w:r>
              <w:rPr>
                <w:b/>
              </w:rPr>
              <w:lastRenderedPageBreak/>
              <w:t>5.8</w:t>
            </w:r>
            <w:r w:rsidR="00A051DA">
              <w:rPr>
                <w:b/>
              </w:rPr>
              <w:t xml:space="preserve"> </w:t>
            </w:r>
            <w:r w:rsidR="00A051DA" w:rsidRPr="0046185A">
              <w:rPr>
                <w:b/>
              </w:rPr>
              <w:t>Regulatory Requirements and Stand</w:t>
            </w:r>
            <w:ins w:id="99" w:author="Shruti" w:date="2018-04-16T16:51:00Z">
              <w:r w:rsidR="00006190">
                <w:rPr>
                  <w:b/>
                </w:rPr>
                <w:t>ard</w:t>
              </w:r>
            </w:ins>
            <w:del w:id="100" w:author="Shruti" w:date="2018-04-16T16:51:00Z">
              <w:r w:rsidR="00A051DA" w:rsidRPr="0046185A" w:rsidDel="00006190">
                <w:rPr>
                  <w:b/>
                </w:rPr>
                <w:delText>er</w:delText>
              </w:r>
            </w:del>
            <w:r w:rsidR="00A051DA" w:rsidRPr="0046185A">
              <w:rPr>
                <w:b/>
              </w:rPr>
              <w:t>s</w:t>
            </w:r>
          </w:p>
        </w:tc>
        <w:tc>
          <w:tcPr>
            <w:tcW w:w="6655" w:type="dxa"/>
          </w:tcPr>
          <w:p w14:paraId="4E1DF297" w14:textId="7A9C9048" w:rsidR="00A051DA" w:rsidRDefault="00AB1EBD" w:rsidP="00AB1EBD">
            <w:r>
              <w:t>5.7</w:t>
            </w:r>
            <w:r w:rsidR="00A051DA">
              <w:t>.1</w:t>
            </w:r>
            <w:r w:rsidR="00A051DA">
              <w:tab/>
            </w:r>
            <w:bookmarkStart w:id="101" w:name="_GoBack"/>
            <w:bookmarkEnd w:id="101"/>
            <w:r>
              <w:t xml:space="preserve">System level </w:t>
            </w:r>
          </w:p>
        </w:tc>
      </w:tr>
      <w:tr w:rsidR="00A051DA" w14:paraId="196CF299" w14:textId="77777777" w:rsidTr="0055448F">
        <w:tc>
          <w:tcPr>
            <w:tcW w:w="2695" w:type="dxa"/>
          </w:tcPr>
          <w:p w14:paraId="396DDCAF" w14:textId="75C59167" w:rsidR="00A051DA" w:rsidRPr="00E5094D" w:rsidRDefault="00A051DA" w:rsidP="00A051DA">
            <w:pPr>
              <w:rPr>
                <w:b/>
              </w:rPr>
            </w:pPr>
            <w:r>
              <w:rPr>
                <w:b/>
              </w:rPr>
              <w:t xml:space="preserve">5.8 </w:t>
            </w:r>
            <w:r w:rsidRPr="00E5094D">
              <w:rPr>
                <w:b/>
              </w:rPr>
              <w:t>Material biocompatibility:</w:t>
            </w:r>
          </w:p>
        </w:tc>
        <w:tc>
          <w:tcPr>
            <w:tcW w:w="6655" w:type="dxa"/>
          </w:tcPr>
          <w:p w14:paraId="46B7EF87" w14:textId="013C9760" w:rsidR="00A051DA" w:rsidRDefault="00402052" w:rsidP="00A051DA">
            <w:r>
              <w:t>5.8.1</w:t>
            </w:r>
            <w:r>
              <w:tab/>
              <w:t xml:space="preserve">All electrical and mechanical components used within the sub </w:t>
            </w:r>
            <w:r>
              <w:tab/>
              <w:t>system must be ROHS compliant.</w:t>
            </w:r>
          </w:p>
        </w:tc>
      </w:tr>
      <w:tr w:rsidR="00A051DA" w14:paraId="0E6DF989" w14:textId="77777777" w:rsidTr="0055448F">
        <w:tc>
          <w:tcPr>
            <w:tcW w:w="2695" w:type="dxa"/>
          </w:tcPr>
          <w:p w14:paraId="5B4C28C6" w14:textId="44B2E111" w:rsidR="00A051DA" w:rsidRPr="00E5094D" w:rsidRDefault="00402052" w:rsidP="00A051DA">
            <w:pPr>
              <w:rPr>
                <w:b/>
              </w:rPr>
            </w:pPr>
            <w:r>
              <w:rPr>
                <w:b/>
              </w:rPr>
              <w:t xml:space="preserve">5.9 </w:t>
            </w:r>
            <w:r w:rsidR="00A051DA" w:rsidRPr="00E5094D">
              <w:rPr>
                <w:b/>
              </w:rPr>
              <w:t>Packaging and Shipping Requirement:</w:t>
            </w:r>
          </w:p>
        </w:tc>
        <w:tc>
          <w:tcPr>
            <w:tcW w:w="6655" w:type="dxa"/>
          </w:tcPr>
          <w:p w14:paraId="13C52D77" w14:textId="77777777" w:rsidR="00A051DA" w:rsidRDefault="00A051DA" w:rsidP="00A051DA"/>
        </w:tc>
      </w:tr>
      <w:tr w:rsidR="00402052" w14:paraId="6BD3075A" w14:textId="77777777" w:rsidTr="0055448F">
        <w:tc>
          <w:tcPr>
            <w:tcW w:w="2695" w:type="dxa"/>
          </w:tcPr>
          <w:p w14:paraId="3C4BC85C" w14:textId="2A35C200" w:rsidR="00402052" w:rsidRPr="00E5094D" w:rsidRDefault="00402052" w:rsidP="00402052">
            <w:pPr>
              <w:rPr>
                <w:b/>
              </w:rPr>
            </w:pPr>
            <w:r>
              <w:rPr>
                <w:b/>
              </w:rPr>
              <w:t xml:space="preserve">5.10 </w:t>
            </w:r>
            <w:r w:rsidRPr="00E5094D">
              <w:rPr>
                <w:b/>
              </w:rPr>
              <w:t>Legal Requirement:</w:t>
            </w:r>
          </w:p>
        </w:tc>
        <w:tc>
          <w:tcPr>
            <w:tcW w:w="6655" w:type="dxa"/>
          </w:tcPr>
          <w:p w14:paraId="425256A6" w14:textId="40D29964" w:rsidR="00402052" w:rsidRDefault="00402052" w:rsidP="00402052">
            <w:r>
              <w:rPr>
                <w:b/>
              </w:rPr>
              <w:t xml:space="preserve">N/A </w:t>
            </w:r>
            <w:r w:rsidRPr="009B5E7A">
              <w:rPr>
                <w:b/>
                <w:i/>
              </w:rPr>
              <w:t>(Only applicable on a system level)</w:t>
            </w:r>
          </w:p>
        </w:tc>
      </w:tr>
      <w:tr w:rsidR="00402052" w14:paraId="3C8629BB" w14:textId="77777777" w:rsidTr="0055448F">
        <w:tc>
          <w:tcPr>
            <w:tcW w:w="2695" w:type="dxa"/>
          </w:tcPr>
          <w:p w14:paraId="43586260" w14:textId="0A3C525C" w:rsidR="00402052" w:rsidRPr="00E5094D" w:rsidRDefault="00402052" w:rsidP="00402052">
            <w:pPr>
              <w:rPr>
                <w:b/>
              </w:rPr>
            </w:pPr>
            <w:r>
              <w:rPr>
                <w:b/>
              </w:rPr>
              <w:t xml:space="preserve">5.11 </w:t>
            </w:r>
            <w:r w:rsidRPr="00E5094D">
              <w:rPr>
                <w:b/>
              </w:rPr>
              <w:t>Storage and Shelf Life:</w:t>
            </w:r>
          </w:p>
        </w:tc>
        <w:tc>
          <w:tcPr>
            <w:tcW w:w="6655" w:type="dxa"/>
          </w:tcPr>
          <w:p w14:paraId="30C2CED9" w14:textId="77777777" w:rsidR="00402052" w:rsidRDefault="00402052" w:rsidP="00402052"/>
        </w:tc>
      </w:tr>
      <w:tr w:rsidR="00402052" w14:paraId="75672E10" w14:textId="77777777" w:rsidTr="0055448F">
        <w:tc>
          <w:tcPr>
            <w:tcW w:w="2695" w:type="dxa"/>
          </w:tcPr>
          <w:p w14:paraId="07FE19FA" w14:textId="1C199ACF" w:rsidR="00402052" w:rsidRPr="00E5094D" w:rsidRDefault="00402052" w:rsidP="00402052">
            <w:pPr>
              <w:rPr>
                <w:b/>
              </w:rPr>
            </w:pPr>
            <w:r>
              <w:rPr>
                <w:b/>
              </w:rPr>
              <w:t xml:space="preserve">5.12 </w:t>
            </w:r>
            <w:r w:rsidRPr="00E5094D">
              <w:rPr>
                <w:b/>
              </w:rPr>
              <w:t>Clinical Requirement:</w:t>
            </w:r>
          </w:p>
        </w:tc>
        <w:tc>
          <w:tcPr>
            <w:tcW w:w="6655" w:type="dxa"/>
          </w:tcPr>
          <w:p w14:paraId="3A374537" w14:textId="6CBB5273" w:rsidR="00402052" w:rsidRDefault="00402052" w:rsidP="00402052">
            <w:r>
              <w:rPr>
                <w:b/>
              </w:rPr>
              <w:t xml:space="preserve">N/A </w:t>
            </w:r>
            <w:r w:rsidRPr="009B5E7A">
              <w:rPr>
                <w:b/>
                <w:i/>
              </w:rPr>
              <w:t>(Only applicable on a system level)</w:t>
            </w:r>
          </w:p>
        </w:tc>
      </w:tr>
      <w:tr w:rsidR="00402052" w14:paraId="5A068AEF" w14:textId="77777777" w:rsidTr="0055448F">
        <w:tc>
          <w:tcPr>
            <w:tcW w:w="2695" w:type="dxa"/>
          </w:tcPr>
          <w:p w14:paraId="0A06F415" w14:textId="3405EBEF" w:rsidR="00402052" w:rsidRPr="00E5094D" w:rsidRDefault="00402052" w:rsidP="00402052">
            <w:pPr>
              <w:rPr>
                <w:b/>
              </w:rPr>
            </w:pPr>
            <w:r>
              <w:rPr>
                <w:b/>
              </w:rPr>
              <w:t xml:space="preserve">5.13 </w:t>
            </w:r>
            <w:r w:rsidRPr="00E5094D">
              <w:rPr>
                <w:b/>
              </w:rPr>
              <w:t>Training Requirement:</w:t>
            </w:r>
          </w:p>
        </w:tc>
        <w:tc>
          <w:tcPr>
            <w:tcW w:w="6655" w:type="dxa"/>
          </w:tcPr>
          <w:p w14:paraId="47CE8D10" w14:textId="5E9CB916" w:rsidR="00402052" w:rsidRDefault="00402052" w:rsidP="00402052">
            <w:r>
              <w:rPr>
                <w:b/>
              </w:rPr>
              <w:t xml:space="preserve">N/A </w:t>
            </w:r>
            <w:r w:rsidRPr="009B5E7A">
              <w:rPr>
                <w:b/>
                <w:i/>
              </w:rPr>
              <w:t>(Only applicable on a system level)</w:t>
            </w:r>
          </w:p>
        </w:tc>
      </w:tr>
      <w:tr w:rsidR="00402052" w14:paraId="18840CC6" w14:textId="77777777" w:rsidTr="0055448F">
        <w:tc>
          <w:tcPr>
            <w:tcW w:w="2695" w:type="dxa"/>
          </w:tcPr>
          <w:p w14:paraId="13E305ED" w14:textId="77777777" w:rsidR="00402052" w:rsidRDefault="00402052" w:rsidP="00402052"/>
        </w:tc>
        <w:tc>
          <w:tcPr>
            <w:tcW w:w="6655" w:type="dxa"/>
          </w:tcPr>
          <w:p w14:paraId="07671457" w14:textId="77777777" w:rsidR="00402052" w:rsidRDefault="00402052" w:rsidP="00402052"/>
        </w:tc>
      </w:tr>
    </w:tbl>
    <w:p w14:paraId="568B490A" w14:textId="47407AC9" w:rsidR="00C25A67" w:rsidRPr="00C25A67" w:rsidRDefault="00C25A67" w:rsidP="00C25A67">
      <w:pPr>
        <w:jc w:val="both"/>
        <w:rPr>
          <w:b/>
        </w:rPr>
      </w:pPr>
    </w:p>
    <w:p w14:paraId="567F0AEB" w14:textId="77777777" w:rsidR="00411115" w:rsidRDefault="00411115" w:rsidP="00411115">
      <w:pPr>
        <w:pStyle w:val="ListParagraph"/>
      </w:pPr>
    </w:p>
    <w:sectPr w:rsidR="0041111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F4DB3" w14:textId="77777777" w:rsidR="0054499A" w:rsidRDefault="0054499A" w:rsidP="003B548E">
      <w:pPr>
        <w:spacing w:after="0" w:line="240" w:lineRule="auto"/>
      </w:pPr>
      <w:r>
        <w:separator/>
      </w:r>
    </w:p>
  </w:endnote>
  <w:endnote w:type="continuationSeparator" w:id="0">
    <w:p w14:paraId="36BE13CB" w14:textId="77777777" w:rsidR="0054499A" w:rsidRDefault="0054499A" w:rsidP="003B5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SABlack">
    <w:altName w:val="Courier New"/>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FF0000"/>
      </w:rPr>
      <w:id w:val="-1822029325"/>
      <w:docPartObj>
        <w:docPartGallery w:val="Page Numbers (Bottom of Page)"/>
        <w:docPartUnique/>
      </w:docPartObj>
    </w:sdtPr>
    <w:sdtEndPr>
      <w:rPr>
        <w:color w:val="000000" w:themeColor="text1"/>
        <w:spacing w:val="60"/>
      </w:rPr>
    </w:sdtEndPr>
    <w:sdtContent>
      <w:p w14:paraId="65A9789E" w14:textId="72E7D2B7" w:rsidR="00B177D2" w:rsidRPr="00D16C3A" w:rsidRDefault="00B177D2">
        <w:pPr>
          <w:pStyle w:val="Footer"/>
          <w:pBdr>
            <w:top w:val="single" w:sz="4" w:space="1" w:color="D9D9D9" w:themeColor="background1" w:themeShade="D9"/>
          </w:pBdr>
          <w:jc w:val="right"/>
          <w:rPr>
            <w:color w:val="000000" w:themeColor="text1"/>
          </w:rPr>
        </w:pPr>
        <w:r w:rsidRPr="00D16C3A">
          <w:rPr>
            <w:color w:val="000000" w:themeColor="text1"/>
          </w:rPr>
          <w:fldChar w:fldCharType="begin"/>
        </w:r>
        <w:r w:rsidRPr="00D16C3A">
          <w:rPr>
            <w:color w:val="000000" w:themeColor="text1"/>
          </w:rPr>
          <w:instrText xml:space="preserve"> PAGE   \* MERGEFORMAT </w:instrText>
        </w:r>
        <w:r w:rsidRPr="00D16C3A">
          <w:rPr>
            <w:color w:val="000000" w:themeColor="text1"/>
          </w:rPr>
          <w:fldChar w:fldCharType="separate"/>
        </w:r>
        <w:r w:rsidR="00EC2697">
          <w:rPr>
            <w:noProof/>
            <w:color w:val="000000" w:themeColor="text1"/>
          </w:rPr>
          <w:t>7</w:t>
        </w:r>
        <w:r w:rsidRPr="00D16C3A">
          <w:rPr>
            <w:noProof/>
            <w:color w:val="000000" w:themeColor="text1"/>
          </w:rPr>
          <w:fldChar w:fldCharType="end"/>
        </w:r>
        <w:r w:rsidRPr="00D16C3A">
          <w:rPr>
            <w:color w:val="000000" w:themeColor="text1"/>
          </w:rPr>
          <w:t xml:space="preserve"> | </w:t>
        </w:r>
        <w:r w:rsidRPr="00D16C3A">
          <w:rPr>
            <w:color w:val="000000" w:themeColor="text1"/>
            <w:spacing w:val="60"/>
          </w:rPr>
          <w:t>Page</w:t>
        </w:r>
      </w:p>
    </w:sdtContent>
  </w:sdt>
  <w:p w14:paraId="31854441" w14:textId="5F8DC36E" w:rsidR="00B177D2" w:rsidRPr="004E4639" w:rsidRDefault="00B177D2" w:rsidP="00F07463">
    <w:pPr>
      <w:pStyle w:val="Footer"/>
      <w:tabs>
        <w:tab w:val="clear" w:pos="4680"/>
        <w:tab w:val="clear" w:pos="9360"/>
        <w:tab w:val="left" w:pos="8582"/>
      </w:tabs>
      <w:rPr>
        <w:rFonts w:ascii="Times New Roman" w:hAnsi="Times New Roman" w:cs="Times New Roman"/>
        <w:b/>
        <w:color w:val="A6A6A6" w:themeColor="background1" w:themeShade="A6"/>
        <w:sz w:val="20"/>
        <w:szCs w:val="20"/>
      </w:rPr>
    </w:pPr>
    <w:r w:rsidRPr="00D16C3A">
      <w:rPr>
        <w:rFonts w:ascii="Times New Roman" w:hAnsi="Times New Roman" w:cs="Times New Roman"/>
        <w:b/>
        <w:color w:val="FF0000"/>
        <w:sz w:val="20"/>
        <w:szCs w:val="20"/>
      </w:rPr>
      <w:t>Confidential</w:t>
    </w:r>
    <w:r w:rsidR="003D79B8">
      <w:rPr>
        <w:rFonts w:ascii="Times New Roman" w:hAnsi="Times New Roman" w:cs="Times New Roman"/>
        <w:b/>
        <w:color w:val="FF0000"/>
        <w:sz w:val="20"/>
        <w:szCs w:val="20"/>
      </w:rPr>
      <w:t xml:space="preserve">                            </w:t>
    </w:r>
    <w:r w:rsidR="004E4639">
      <w:rPr>
        <w:rFonts w:ascii="Times New Roman" w:hAnsi="Times New Roman" w:cs="Times New Roman"/>
        <w:b/>
        <w:color w:val="FF0000"/>
        <w:sz w:val="20"/>
        <w:szCs w:val="20"/>
      </w:rPr>
      <w:t xml:space="preserve">                 </w:t>
    </w:r>
    <w:r w:rsidR="003D79B8">
      <w:rPr>
        <w:rFonts w:ascii="Times New Roman" w:hAnsi="Times New Roman" w:cs="Times New Roman"/>
        <w:b/>
        <w:color w:val="FF0000"/>
        <w:sz w:val="20"/>
        <w:szCs w:val="20"/>
      </w:rPr>
      <w:t xml:space="preserve">     </w:t>
    </w:r>
    <w:r w:rsidR="004E4639" w:rsidRPr="004E4639">
      <w:rPr>
        <w:rFonts w:ascii="Times New Roman" w:hAnsi="Times New Roman" w:cs="Times New Roman"/>
        <w:b/>
        <w:color w:val="A6A6A6" w:themeColor="background1" w:themeShade="A6"/>
        <w:sz w:val="20"/>
        <w:szCs w:val="20"/>
      </w:rPr>
      <w:t>QP-ENG-</w:t>
    </w:r>
    <w:r w:rsidR="003D79B8" w:rsidRPr="004E4639">
      <w:rPr>
        <w:rFonts w:ascii="Times New Roman" w:hAnsi="Times New Roman" w:cs="Times New Roman"/>
        <w:b/>
        <w:color w:val="A6A6A6" w:themeColor="background1" w:themeShade="A6"/>
        <w:sz w:val="20"/>
        <w:szCs w:val="20"/>
      </w:rPr>
      <w:t>TMP</w:t>
    </w:r>
    <w:r w:rsidR="004E4639" w:rsidRPr="004E4639">
      <w:rPr>
        <w:rFonts w:ascii="Times New Roman" w:hAnsi="Times New Roman" w:cs="Times New Roman"/>
        <w:b/>
        <w:color w:val="A6A6A6" w:themeColor="background1" w:themeShade="A6"/>
        <w:sz w:val="20"/>
        <w:szCs w:val="20"/>
      </w:rPr>
      <w:t>-</w:t>
    </w:r>
    <w:r w:rsidR="004E4639">
      <w:rPr>
        <w:rFonts w:ascii="Times New Roman" w:hAnsi="Times New Roman" w:cs="Times New Roman"/>
        <w:b/>
        <w:color w:val="A6A6A6" w:themeColor="background1" w:themeShade="A6"/>
        <w:sz w:val="20"/>
        <w:szCs w:val="20"/>
      </w:rPr>
      <w:t>001-Rev.1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5DB65" w14:textId="77777777" w:rsidR="0054499A" w:rsidRDefault="0054499A" w:rsidP="003B548E">
      <w:pPr>
        <w:spacing w:after="0" w:line="240" w:lineRule="auto"/>
      </w:pPr>
      <w:r>
        <w:separator/>
      </w:r>
    </w:p>
  </w:footnote>
  <w:footnote w:type="continuationSeparator" w:id="0">
    <w:p w14:paraId="7EDACE1F" w14:textId="77777777" w:rsidR="0054499A" w:rsidRDefault="0054499A" w:rsidP="003B5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3060"/>
      <w:gridCol w:w="4050"/>
    </w:tblGrid>
    <w:tr w:rsidR="00B177D2" w14:paraId="6F9B8758" w14:textId="77777777" w:rsidTr="00631AB7">
      <w:trPr>
        <w:cantSplit/>
        <w:trHeight w:val="1160"/>
      </w:trPr>
      <w:tc>
        <w:tcPr>
          <w:tcW w:w="2880" w:type="dxa"/>
          <w:vAlign w:val="center"/>
        </w:tcPr>
        <w:p w14:paraId="4C877E5E" w14:textId="77777777" w:rsidR="00B177D2" w:rsidRDefault="00B177D2" w:rsidP="00631AB7">
          <w:pPr>
            <w:pStyle w:val="Heading2"/>
            <w:spacing w:before="0" w:after="0"/>
            <w:rPr>
              <w:rFonts w:ascii="Arial" w:hAnsi="Arial"/>
              <w:i w:val="0"/>
              <w:sz w:val="16"/>
            </w:rPr>
          </w:pPr>
          <w:r>
            <w:rPr>
              <w:rFonts w:ascii="Arial" w:hAnsi="Arial"/>
              <w:i w:val="0"/>
              <w:noProof/>
              <w:sz w:val="16"/>
              <w:lang w:val="en-US" w:eastAsia="en-US"/>
            </w:rPr>
            <w:drawing>
              <wp:inline distT="0" distB="0" distL="0" distR="0" wp14:anchorId="196D89D8" wp14:editId="1A4DEAE1">
                <wp:extent cx="810768" cy="566928"/>
                <wp:effectExtent l="0" t="0" r="8890" b="5080"/>
                <wp:docPr id="4" name="Picture 4" descr="Macintosh HD:Users:taisenzhuang:Dropbox:USMI:Engineering Dept:USM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taisenzhuang:Dropbox:USMI:Engineering Dept:USMI-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768" cy="566928"/>
                        </a:xfrm>
                        <a:prstGeom prst="rect">
                          <a:avLst/>
                        </a:prstGeom>
                        <a:noFill/>
                        <a:ln>
                          <a:noFill/>
                        </a:ln>
                      </pic:spPr>
                    </pic:pic>
                  </a:graphicData>
                </a:graphic>
              </wp:inline>
            </w:drawing>
          </w:r>
          <w:r>
            <w:rPr>
              <w:noProof/>
            </w:rPr>
            <w:t xml:space="preserve"> </w:t>
          </w:r>
          <w:r>
            <w:rPr>
              <w:noProof/>
              <w:lang w:val="en-US" w:eastAsia="en-US"/>
            </w:rPr>
            <w:drawing>
              <wp:inline distT="0" distB="0" distL="0" distR="0" wp14:anchorId="3A387130" wp14:editId="225B01CD">
                <wp:extent cx="733425" cy="700030"/>
                <wp:effectExtent l="0" t="0" r="0" b="508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733425" cy="700030"/>
                        </a:xfrm>
                        <a:prstGeom prst="rect">
                          <a:avLst/>
                        </a:prstGeom>
                      </pic:spPr>
                    </pic:pic>
                  </a:graphicData>
                </a:graphic>
              </wp:inline>
            </w:drawing>
          </w:r>
        </w:p>
      </w:tc>
      <w:tc>
        <w:tcPr>
          <w:tcW w:w="3060" w:type="dxa"/>
          <w:vAlign w:val="center"/>
        </w:tcPr>
        <w:p w14:paraId="0507CA12" w14:textId="77777777" w:rsidR="00B177D2" w:rsidRPr="00631AB7" w:rsidRDefault="00B177D2" w:rsidP="00295E01">
          <w:pPr>
            <w:spacing w:after="0" w:line="240" w:lineRule="auto"/>
            <w:rPr>
              <w:rFonts w:ascii="Arial" w:hAnsi="Arial"/>
              <w:b/>
              <w:i/>
              <w:sz w:val="18"/>
              <w:szCs w:val="18"/>
            </w:rPr>
          </w:pPr>
          <w:r w:rsidRPr="00631AB7">
            <w:rPr>
              <w:rFonts w:ascii="Arial" w:hAnsi="Arial"/>
              <w:b/>
              <w:i/>
              <w:sz w:val="18"/>
              <w:szCs w:val="18"/>
            </w:rPr>
            <w:t>6930 Carroll Avenue,</w:t>
          </w:r>
        </w:p>
        <w:p w14:paraId="16DFD9ED" w14:textId="77777777" w:rsidR="00B177D2" w:rsidRPr="00631AB7" w:rsidRDefault="00B177D2" w:rsidP="00295E01">
          <w:pPr>
            <w:spacing w:after="0" w:line="240" w:lineRule="auto"/>
            <w:rPr>
              <w:rFonts w:ascii="Arial" w:hAnsi="Arial"/>
              <w:b/>
              <w:i/>
              <w:sz w:val="18"/>
              <w:szCs w:val="18"/>
            </w:rPr>
          </w:pPr>
          <w:r w:rsidRPr="00631AB7">
            <w:rPr>
              <w:rFonts w:ascii="Arial" w:hAnsi="Arial"/>
              <w:b/>
              <w:i/>
              <w:sz w:val="18"/>
              <w:szCs w:val="18"/>
            </w:rPr>
            <w:t>Suite 1000,</w:t>
          </w:r>
        </w:p>
        <w:p w14:paraId="24B81438" w14:textId="77777777" w:rsidR="00B177D2" w:rsidRPr="00631AB7" w:rsidRDefault="00B177D2" w:rsidP="00295E01">
          <w:pPr>
            <w:spacing w:after="0" w:line="240" w:lineRule="auto"/>
            <w:rPr>
              <w:rFonts w:ascii="Arial" w:hAnsi="Arial"/>
              <w:b/>
              <w:i/>
              <w:sz w:val="18"/>
              <w:szCs w:val="18"/>
            </w:rPr>
          </w:pPr>
          <w:r w:rsidRPr="00631AB7">
            <w:rPr>
              <w:rFonts w:ascii="Arial" w:hAnsi="Arial"/>
              <w:b/>
              <w:i/>
              <w:sz w:val="18"/>
              <w:szCs w:val="18"/>
            </w:rPr>
            <w:t>Takoma Park, MD-20912</w:t>
          </w:r>
        </w:p>
        <w:p w14:paraId="44EC67E2" w14:textId="77777777" w:rsidR="00B177D2" w:rsidRPr="003452A3" w:rsidRDefault="00B177D2" w:rsidP="00295E01">
          <w:pPr>
            <w:spacing w:after="0" w:line="240" w:lineRule="auto"/>
            <w:rPr>
              <w:rFonts w:ascii="Arial" w:hAnsi="Arial"/>
              <w:sz w:val="16"/>
            </w:rPr>
          </w:pPr>
          <w:r w:rsidRPr="00631AB7">
            <w:rPr>
              <w:rFonts w:ascii="Arial" w:hAnsi="Arial"/>
              <w:b/>
              <w:i/>
              <w:sz w:val="18"/>
              <w:szCs w:val="18"/>
            </w:rPr>
            <w:t>Telephone: 301-270-0147</w:t>
          </w:r>
        </w:p>
      </w:tc>
      <w:tc>
        <w:tcPr>
          <w:tcW w:w="4050" w:type="dxa"/>
        </w:tcPr>
        <w:p w14:paraId="3C5A2424" w14:textId="77777777" w:rsidR="00B177D2" w:rsidRPr="00631AB7" w:rsidRDefault="00B177D2" w:rsidP="00295E01">
          <w:pPr>
            <w:spacing w:before="80"/>
            <w:ind w:left="3"/>
            <w:jc w:val="center"/>
            <w:rPr>
              <w:rFonts w:ascii="Arial" w:hAnsi="Arial" w:cs="Arial"/>
              <w:b/>
            </w:rPr>
          </w:pPr>
          <w:r w:rsidRPr="00631AB7">
            <w:rPr>
              <w:rFonts w:ascii="Arial" w:hAnsi="Arial" w:cs="Arial"/>
              <w:b/>
            </w:rPr>
            <w:t>Document #</w:t>
          </w:r>
        </w:p>
        <w:p w14:paraId="69294727" w14:textId="01667229" w:rsidR="00B177D2" w:rsidRPr="00FC5B3A" w:rsidRDefault="00820B49" w:rsidP="00DD5CB2">
          <w:pPr>
            <w:spacing w:before="80"/>
            <w:ind w:left="3"/>
            <w:jc w:val="center"/>
            <w:rPr>
              <w:rFonts w:ascii="Arial" w:hAnsi="Arial" w:cs="Arial"/>
              <w:b/>
              <w:sz w:val="16"/>
            </w:rPr>
          </w:pPr>
          <w:r>
            <w:rPr>
              <w:rFonts w:ascii="Arial" w:hAnsi="Arial" w:cs="Arial"/>
              <w:b/>
            </w:rPr>
            <w:t>QP-ENG-DOC-</w:t>
          </w:r>
          <w:r w:rsidR="00DD5CB2" w:rsidRPr="00DD5CB2">
            <w:rPr>
              <w:rFonts w:ascii="Arial" w:hAnsi="Arial" w:cs="Arial"/>
              <w:b/>
              <w:highlight w:val="red"/>
            </w:rPr>
            <w:t>ABV-XXXX</w:t>
          </w:r>
        </w:p>
      </w:tc>
    </w:tr>
  </w:tbl>
  <w:p w14:paraId="3CA4358D" w14:textId="77777777" w:rsidR="00B177D2" w:rsidRDefault="00B177D2" w:rsidP="005E33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862DC"/>
    <w:multiLevelType w:val="hybridMultilevel"/>
    <w:tmpl w:val="C31EEB9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0CAB22AA"/>
    <w:multiLevelType w:val="hybridMultilevel"/>
    <w:tmpl w:val="16D8B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51F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EB2C3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nsid w:val="0FEE3F0D"/>
    <w:multiLevelType w:val="hybridMultilevel"/>
    <w:tmpl w:val="195C6464"/>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5">
    <w:nsid w:val="112C0660"/>
    <w:multiLevelType w:val="hybridMultilevel"/>
    <w:tmpl w:val="8558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1446A"/>
    <w:multiLevelType w:val="multilevel"/>
    <w:tmpl w:val="C504AC78"/>
    <w:lvl w:ilvl="0">
      <w:start w:val="5"/>
      <w:numFmt w:val="decimal"/>
      <w:lvlText w:val="%1"/>
      <w:lvlJc w:val="left"/>
      <w:pPr>
        <w:ind w:left="360" w:hanging="360"/>
      </w:pPr>
      <w:rPr>
        <w:rFonts w:hint="default"/>
        <w:b w:val="0"/>
      </w:rPr>
    </w:lvl>
    <w:lvl w:ilvl="1">
      <w:start w:val="1"/>
      <w:numFmt w:val="decimal"/>
      <w:lvlText w:val="%1.%2"/>
      <w:lvlJc w:val="left"/>
      <w:pPr>
        <w:ind w:left="45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7">
    <w:nsid w:val="218F2ADF"/>
    <w:multiLevelType w:val="hybridMultilevel"/>
    <w:tmpl w:val="C23E3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E3144A"/>
    <w:multiLevelType w:val="hybridMultilevel"/>
    <w:tmpl w:val="FE9A1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C30215"/>
    <w:multiLevelType w:val="hybridMultilevel"/>
    <w:tmpl w:val="315E4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DF03ED"/>
    <w:multiLevelType w:val="multilevel"/>
    <w:tmpl w:val="38187E46"/>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2A606975"/>
    <w:multiLevelType w:val="hybridMultilevel"/>
    <w:tmpl w:val="FB404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DC16A1"/>
    <w:multiLevelType w:val="hybridMultilevel"/>
    <w:tmpl w:val="B92A2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6B6004"/>
    <w:multiLevelType w:val="multilevel"/>
    <w:tmpl w:val="9EC6829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4A4030A5"/>
    <w:multiLevelType w:val="hybridMultilevel"/>
    <w:tmpl w:val="EB1292F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nsid w:val="527B76F6"/>
    <w:multiLevelType w:val="hybridMultilevel"/>
    <w:tmpl w:val="3C421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A223DF"/>
    <w:multiLevelType w:val="multilevel"/>
    <w:tmpl w:val="38187E46"/>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nsid w:val="555A37E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6537B27"/>
    <w:multiLevelType w:val="hybridMultilevel"/>
    <w:tmpl w:val="D2942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F90254"/>
    <w:multiLevelType w:val="hybridMultilevel"/>
    <w:tmpl w:val="1944871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0">
    <w:nsid w:val="5AFE7FA1"/>
    <w:multiLevelType w:val="multilevel"/>
    <w:tmpl w:val="4830AD0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5BFF1128"/>
    <w:multiLevelType w:val="multilevel"/>
    <w:tmpl w:val="38187E46"/>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nsid w:val="68030338"/>
    <w:multiLevelType w:val="multilevel"/>
    <w:tmpl w:val="5A4EC230"/>
    <w:lvl w:ilvl="0">
      <w:start w:val="5"/>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B140A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B373DDA"/>
    <w:multiLevelType w:val="hybridMultilevel"/>
    <w:tmpl w:val="24A63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BD1320"/>
    <w:multiLevelType w:val="hybridMultilevel"/>
    <w:tmpl w:val="CA12930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2"/>
  </w:num>
  <w:num w:numId="2">
    <w:abstractNumId w:val="21"/>
  </w:num>
  <w:num w:numId="3">
    <w:abstractNumId w:val="10"/>
  </w:num>
  <w:num w:numId="4">
    <w:abstractNumId w:val="16"/>
  </w:num>
  <w:num w:numId="5">
    <w:abstractNumId w:val="5"/>
  </w:num>
  <w:num w:numId="6">
    <w:abstractNumId w:val="6"/>
  </w:num>
  <w:num w:numId="7">
    <w:abstractNumId w:val="13"/>
  </w:num>
  <w:num w:numId="8">
    <w:abstractNumId w:val="7"/>
  </w:num>
  <w:num w:numId="9">
    <w:abstractNumId w:val="17"/>
  </w:num>
  <w:num w:numId="10">
    <w:abstractNumId w:val="0"/>
  </w:num>
  <w:num w:numId="11">
    <w:abstractNumId w:val="20"/>
  </w:num>
  <w:num w:numId="12">
    <w:abstractNumId w:val="18"/>
  </w:num>
  <w:num w:numId="13">
    <w:abstractNumId w:val="25"/>
  </w:num>
  <w:num w:numId="14">
    <w:abstractNumId w:val="19"/>
  </w:num>
  <w:num w:numId="15">
    <w:abstractNumId w:val="8"/>
  </w:num>
  <w:num w:numId="16">
    <w:abstractNumId w:val="1"/>
  </w:num>
  <w:num w:numId="17">
    <w:abstractNumId w:val="9"/>
  </w:num>
  <w:num w:numId="18">
    <w:abstractNumId w:val="14"/>
  </w:num>
  <w:num w:numId="19">
    <w:abstractNumId w:val="11"/>
  </w:num>
  <w:num w:numId="20">
    <w:abstractNumId w:val="15"/>
  </w:num>
  <w:num w:numId="21">
    <w:abstractNumId w:val="12"/>
  </w:num>
  <w:num w:numId="22">
    <w:abstractNumId w:val="24"/>
  </w:num>
  <w:num w:numId="23">
    <w:abstractNumId w:val="4"/>
  </w:num>
  <w:num w:numId="24">
    <w:abstractNumId w:val="23"/>
  </w:num>
  <w:num w:numId="25">
    <w:abstractNumId w:val="3"/>
  </w:num>
  <w:num w:numId="26">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ruti">
    <w15:presenceInfo w15:providerId="None" w15:userId="Shru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32"/>
    <w:rsid w:val="00006190"/>
    <w:rsid w:val="00011A55"/>
    <w:rsid w:val="000126A4"/>
    <w:rsid w:val="000146BB"/>
    <w:rsid w:val="0002734E"/>
    <w:rsid w:val="000275CB"/>
    <w:rsid w:val="00027A7F"/>
    <w:rsid w:val="00036DFC"/>
    <w:rsid w:val="000425E4"/>
    <w:rsid w:val="00043323"/>
    <w:rsid w:val="00046622"/>
    <w:rsid w:val="00046BCE"/>
    <w:rsid w:val="000546B4"/>
    <w:rsid w:val="000648B7"/>
    <w:rsid w:val="00071658"/>
    <w:rsid w:val="00084B34"/>
    <w:rsid w:val="00092437"/>
    <w:rsid w:val="000977DE"/>
    <w:rsid w:val="000A2A6C"/>
    <w:rsid w:val="000A4196"/>
    <w:rsid w:val="000C1B4C"/>
    <w:rsid w:val="000D2149"/>
    <w:rsid w:val="000D5DEB"/>
    <w:rsid w:val="000F1DF6"/>
    <w:rsid w:val="001000F3"/>
    <w:rsid w:val="00103F93"/>
    <w:rsid w:val="001050BF"/>
    <w:rsid w:val="00124E1F"/>
    <w:rsid w:val="0014449C"/>
    <w:rsid w:val="001474AA"/>
    <w:rsid w:val="00154D46"/>
    <w:rsid w:val="0016034C"/>
    <w:rsid w:val="0016269F"/>
    <w:rsid w:val="0016470F"/>
    <w:rsid w:val="0016793A"/>
    <w:rsid w:val="001765B9"/>
    <w:rsid w:val="00176765"/>
    <w:rsid w:val="00183606"/>
    <w:rsid w:val="00191D71"/>
    <w:rsid w:val="001A6A79"/>
    <w:rsid w:val="001B24B4"/>
    <w:rsid w:val="001B4600"/>
    <w:rsid w:val="001B4F19"/>
    <w:rsid w:val="001B5758"/>
    <w:rsid w:val="001B58BF"/>
    <w:rsid w:val="001C1BEE"/>
    <w:rsid w:val="001C4D84"/>
    <w:rsid w:val="001C4E9C"/>
    <w:rsid w:val="001C78E7"/>
    <w:rsid w:val="001E18BA"/>
    <w:rsid w:val="001F506A"/>
    <w:rsid w:val="002023C2"/>
    <w:rsid w:val="00204DA1"/>
    <w:rsid w:val="0021255A"/>
    <w:rsid w:val="002338BB"/>
    <w:rsid w:val="00241B85"/>
    <w:rsid w:val="00244678"/>
    <w:rsid w:val="00245F10"/>
    <w:rsid w:val="002479A3"/>
    <w:rsid w:val="00250BE7"/>
    <w:rsid w:val="00286C87"/>
    <w:rsid w:val="00295E01"/>
    <w:rsid w:val="002B389D"/>
    <w:rsid w:val="002B4943"/>
    <w:rsid w:val="002B74CF"/>
    <w:rsid w:val="002C2C96"/>
    <w:rsid w:val="002E2174"/>
    <w:rsid w:val="002E6039"/>
    <w:rsid w:val="002E7E4F"/>
    <w:rsid w:val="002F02AC"/>
    <w:rsid w:val="002F5386"/>
    <w:rsid w:val="0030673B"/>
    <w:rsid w:val="00317ECB"/>
    <w:rsid w:val="00326718"/>
    <w:rsid w:val="00326D1E"/>
    <w:rsid w:val="0034431D"/>
    <w:rsid w:val="00364578"/>
    <w:rsid w:val="003647A3"/>
    <w:rsid w:val="003707BD"/>
    <w:rsid w:val="003726A0"/>
    <w:rsid w:val="00375692"/>
    <w:rsid w:val="0037727C"/>
    <w:rsid w:val="00380DFC"/>
    <w:rsid w:val="003917EE"/>
    <w:rsid w:val="003A4413"/>
    <w:rsid w:val="003B548E"/>
    <w:rsid w:val="003C1778"/>
    <w:rsid w:val="003C21E1"/>
    <w:rsid w:val="003C2D77"/>
    <w:rsid w:val="003C5F37"/>
    <w:rsid w:val="003C7247"/>
    <w:rsid w:val="003D1220"/>
    <w:rsid w:val="003D188B"/>
    <w:rsid w:val="003D3539"/>
    <w:rsid w:val="003D79B8"/>
    <w:rsid w:val="003F2198"/>
    <w:rsid w:val="00402052"/>
    <w:rsid w:val="00411115"/>
    <w:rsid w:val="0041366C"/>
    <w:rsid w:val="004140FC"/>
    <w:rsid w:val="004208ED"/>
    <w:rsid w:val="00420ECF"/>
    <w:rsid w:val="00422DA6"/>
    <w:rsid w:val="004310BF"/>
    <w:rsid w:val="0043469D"/>
    <w:rsid w:val="004452A2"/>
    <w:rsid w:val="00450992"/>
    <w:rsid w:val="00452ECB"/>
    <w:rsid w:val="004550AE"/>
    <w:rsid w:val="0046185A"/>
    <w:rsid w:val="004642B6"/>
    <w:rsid w:val="00465017"/>
    <w:rsid w:val="00465027"/>
    <w:rsid w:val="00467EA8"/>
    <w:rsid w:val="0047502D"/>
    <w:rsid w:val="004767EE"/>
    <w:rsid w:val="004822E6"/>
    <w:rsid w:val="004835B1"/>
    <w:rsid w:val="00484683"/>
    <w:rsid w:val="0048648D"/>
    <w:rsid w:val="00492AFF"/>
    <w:rsid w:val="004A4591"/>
    <w:rsid w:val="004A6128"/>
    <w:rsid w:val="004A6C7E"/>
    <w:rsid w:val="004B7060"/>
    <w:rsid w:val="004D74C4"/>
    <w:rsid w:val="004E1B25"/>
    <w:rsid w:val="004E2EB2"/>
    <w:rsid w:val="004E4639"/>
    <w:rsid w:val="004E79FB"/>
    <w:rsid w:val="00510429"/>
    <w:rsid w:val="00511F09"/>
    <w:rsid w:val="00512857"/>
    <w:rsid w:val="00533204"/>
    <w:rsid w:val="00536BE3"/>
    <w:rsid w:val="0054499A"/>
    <w:rsid w:val="00550039"/>
    <w:rsid w:val="005527D5"/>
    <w:rsid w:val="0055448F"/>
    <w:rsid w:val="00566622"/>
    <w:rsid w:val="0056682A"/>
    <w:rsid w:val="0057659A"/>
    <w:rsid w:val="00577B11"/>
    <w:rsid w:val="00586962"/>
    <w:rsid w:val="005869A4"/>
    <w:rsid w:val="005913F4"/>
    <w:rsid w:val="00597ADD"/>
    <w:rsid w:val="00597D23"/>
    <w:rsid w:val="005B025D"/>
    <w:rsid w:val="005C0D6B"/>
    <w:rsid w:val="005D0A9C"/>
    <w:rsid w:val="005E336D"/>
    <w:rsid w:val="005E36F7"/>
    <w:rsid w:val="005F07ED"/>
    <w:rsid w:val="005F0E66"/>
    <w:rsid w:val="005F16FA"/>
    <w:rsid w:val="005F22F5"/>
    <w:rsid w:val="00611A1C"/>
    <w:rsid w:val="00621061"/>
    <w:rsid w:val="0062413D"/>
    <w:rsid w:val="00626484"/>
    <w:rsid w:val="00626995"/>
    <w:rsid w:val="00631AB7"/>
    <w:rsid w:val="0063710E"/>
    <w:rsid w:val="006768D3"/>
    <w:rsid w:val="00681F75"/>
    <w:rsid w:val="0069545E"/>
    <w:rsid w:val="006A0A32"/>
    <w:rsid w:val="006B52B9"/>
    <w:rsid w:val="006B76FC"/>
    <w:rsid w:val="006C159E"/>
    <w:rsid w:val="006D0621"/>
    <w:rsid w:val="006D2F5B"/>
    <w:rsid w:val="006D3863"/>
    <w:rsid w:val="006E52EE"/>
    <w:rsid w:val="00701FF1"/>
    <w:rsid w:val="00704B8A"/>
    <w:rsid w:val="00712A6C"/>
    <w:rsid w:val="00712BC8"/>
    <w:rsid w:val="0071599D"/>
    <w:rsid w:val="007167EF"/>
    <w:rsid w:val="00716B4F"/>
    <w:rsid w:val="007220E2"/>
    <w:rsid w:val="0072413A"/>
    <w:rsid w:val="0073219D"/>
    <w:rsid w:val="00752F63"/>
    <w:rsid w:val="0076544A"/>
    <w:rsid w:val="00791F35"/>
    <w:rsid w:val="007945DB"/>
    <w:rsid w:val="007A0EAC"/>
    <w:rsid w:val="007A2BF4"/>
    <w:rsid w:val="007A4DC9"/>
    <w:rsid w:val="007B0AFA"/>
    <w:rsid w:val="007B0E38"/>
    <w:rsid w:val="007B18D9"/>
    <w:rsid w:val="007B7746"/>
    <w:rsid w:val="007C6A12"/>
    <w:rsid w:val="007D5A3A"/>
    <w:rsid w:val="0080430E"/>
    <w:rsid w:val="00810DF6"/>
    <w:rsid w:val="008179D4"/>
    <w:rsid w:val="00820B49"/>
    <w:rsid w:val="00822E9F"/>
    <w:rsid w:val="00823C26"/>
    <w:rsid w:val="008240DF"/>
    <w:rsid w:val="00824C37"/>
    <w:rsid w:val="0084483C"/>
    <w:rsid w:val="00847B4C"/>
    <w:rsid w:val="00855CC2"/>
    <w:rsid w:val="00862383"/>
    <w:rsid w:val="00867A6A"/>
    <w:rsid w:val="008753C9"/>
    <w:rsid w:val="008768BC"/>
    <w:rsid w:val="00887D5F"/>
    <w:rsid w:val="00896FBD"/>
    <w:rsid w:val="008A3E23"/>
    <w:rsid w:val="008A5A2D"/>
    <w:rsid w:val="008B486E"/>
    <w:rsid w:val="008B53AB"/>
    <w:rsid w:val="008C437F"/>
    <w:rsid w:val="008E4531"/>
    <w:rsid w:val="008F0920"/>
    <w:rsid w:val="009074B0"/>
    <w:rsid w:val="00914A09"/>
    <w:rsid w:val="00915353"/>
    <w:rsid w:val="009250F1"/>
    <w:rsid w:val="00926192"/>
    <w:rsid w:val="00932E6F"/>
    <w:rsid w:val="009535B6"/>
    <w:rsid w:val="009629BF"/>
    <w:rsid w:val="00962CD7"/>
    <w:rsid w:val="00972A2E"/>
    <w:rsid w:val="0098162F"/>
    <w:rsid w:val="00981843"/>
    <w:rsid w:val="00985B41"/>
    <w:rsid w:val="009A4DDE"/>
    <w:rsid w:val="009B292F"/>
    <w:rsid w:val="009B7BCD"/>
    <w:rsid w:val="009C243E"/>
    <w:rsid w:val="009C6A99"/>
    <w:rsid w:val="009D5EF1"/>
    <w:rsid w:val="009E0605"/>
    <w:rsid w:val="009F2C96"/>
    <w:rsid w:val="009F6871"/>
    <w:rsid w:val="00A051DA"/>
    <w:rsid w:val="00A07102"/>
    <w:rsid w:val="00A2146C"/>
    <w:rsid w:val="00A22F65"/>
    <w:rsid w:val="00A251FD"/>
    <w:rsid w:val="00A25A9D"/>
    <w:rsid w:val="00A340B9"/>
    <w:rsid w:val="00A37512"/>
    <w:rsid w:val="00A41FB0"/>
    <w:rsid w:val="00A4546F"/>
    <w:rsid w:val="00A5184D"/>
    <w:rsid w:val="00A51FDD"/>
    <w:rsid w:val="00A556E5"/>
    <w:rsid w:val="00A76E96"/>
    <w:rsid w:val="00A811FD"/>
    <w:rsid w:val="00A8262A"/>
    <w:rsid w:val="00A85DB2"/>
    <w:rsid w:val="00A967E6"/>
    <w:rsid w:val="00A976F3"/>
    <w:rsid w:val="00AA3854"/>
    <w:rsid w:val="00AA488B"/>
    <w:rsid w:val="00AB1EBD"/>
    <w:rsid w:val="00AB3810"/>
    <w:rsid w:val="00AB3F3A"/>
    <w:rsid w:val="00AB4096"/>
    <w:rsid w:val="00AB465F"/>
    <w:rsid w:val="00AB4AB0"/>
    <w:rsid w:val="00AB7A1C"/>
    <w:rsid w:val="00AD6D46"/>
    <w:rsid w:val="00AE1971"/>
    <w:rsid w:val="00AE1BDB"/>
    <w:rsid w:val="00AE2A8D"/>
    <w:rsid w:val="00AF26CA"/>
    <w:rsid w:val="00AF6AEA"/>
    <w:rsid w:val="00B07506"/>
    <w:rsid w:val="00B121DC"/>
    <w:rsid w:val="00B1674D"/>
    <w:rsid w:val="00B177D2"/>
    <w:rsid w:val="00B355C7"/>
    <w:rsid w:val="00B3744C"/>
    <w:rsid w:val="00B6069C"/>
    <w:rsid w:val="00B72582"/>
    <w:rsid w:val="00B72840"/>
    <w:rsid w:val="00B73B97"/>
    <w:rsid w:val="00B85257"/>
    <w:rsid w:val="00BB4864"/>
    <w:rsid w:val="00BE780F"/>
    <w:rsid w:val="00BF3E68"/>
    <w:rsid w:val="00C0105C"/>
    <w:rsid w:val="00C124EE"/>
    <w:rsid w:val="00C12C64"/>
    <w:rsid w:val="00C13995"/>
    <w:rsid w:val="00C16ED8"/>
    <w:rsid w:val="00C16F67"/>
    <w:rsid w:val="00C23B74"/>
    <w:rsid w:val="00C25A67"/>
    <w:rsid w:val="00C3102D"/>
    <w:rsid w:val="00C3489F"/>
    <w:rsid w:val="00C37F07"/>
    <w:rsid w:val="00C45093"/>
    <w:rsid w:val="00C4519D"/>
    <w:rsid w:val="00C52A59"/>
    <w:rsid w:val="00C55140"/>
    <w:rsid w:val="00C56B0A"/>
    <w:rsid w:val="00C56C89"/>
    <w:rsid w:val="00C56D90"/>
    <w:rsid w:val="00C61BCC"/>
    <w:rsid w:val="00C62C01"/>
    <w:rsid w:val="00C679B5"/>
    <w:rsid w:val="00C7170B"/>
    <w:rsid w:val="00C84A39"/>
    <w:rsid w:val="00C855CA"/>
    <w:rsid w:val="00CA05E9"/>
    <w:rsid w:val="00CB2DA9"/>
    <w:rsid w:val="00CB76FE"/>
    <w:rsid w:val="00CC0A9A"/>
    <w:rsid w:val="00CC12DD"/>
    <w:rsid w:val="00CC5AE6"/>
    <w:rsid w:val="00CE02D4"/>
    <w:rsid w:val="00CE1842"/>
    <w:rsid w:val="00CF0FB2"/>
    <w:rsid w:val="00CF4BDF"/>
    <w:rsid w:val="00CF7D1A"/>
    <w:rsid w:val="00D00BCE"/>
    <w:rsid w:val="00D0279A"/>
    <w:rsid w:val="00D04FBC"/>
    <w:rsid w:val="00D07A89"/>
    <w:rsid w:val="00D12A61"/>
    <w:rsid w:val="00D130DC"/>
    <w:rsid w:val="00D16C3A"/>
    <w:rsid w:val="00D27AF2"/>
    <w:rsid w:val="00D30B0F"/>
    <w:rsid w:val="00D31707"/>
    <w:rsid w:val="00D34852"/>
    <w:rsid w:val="00D363AD"/>
    <w:rsid w:val="00D46BF3"/>
    <w:rsid w:val="00D61B02"/>
    <w:rsid w:val="00D63C25"/>
    <w:rsid w:val="00D72D27"/>
    <w:rsid w:val="00D7312B"/>
    <w:rsid w:val="00D907A7"/>
    <w:rsid w:val="00D97EF3"/>
    <w:rsid w:val="00DA1AAF"/>
    <w:rsid w:val="00DB48A6"/>
    <w:rsid w:val="00DB6E9F"/>
    <w:rsid w:val="00DC789F"/>
    <w:rsid w:val="00DD5CB2"/>
    <w:rsid w:val="00E0152B"/>
    <w:rsid w:val="00E06FB5"/>
    <w:rsid w:val="00E17284"/>
    <w:rsid w:val="00E3645A"/>
    <w:rsid w:val="00E438E3"/>
    <w:rsid w:val="00E5094D"/>
    <w:rsid w:val="00E62913"/>
    <w:rsid w:val="00E629E8"/>
    <w:rsid w:val="00E63E01"/>
    <w:rsid w:val="00E64F36"/>
    <w:rsid w:val="00E67455"/>
    <w:rsid w:val="00E7169E"/>
    <w:rsid w:val="00E843DE"/>
    <w:rsid w:val="00E86C5C"/>
    <w:rsid w:val="00E921AF"/>
    <w:rsid w:val="00EB0B0D"/>
    <w:rsid w:val="00EB2C1D"/>
    <w:rsid w:val="00EB5C2E"/>
    <w:rsid w:val="00EC2697"/>
    <w:rsid w:val="00EC3B56"/>
    <w:rsid w:val="00EC5282"/>
    <w:rsid w:val="00EC56E9"/>
    <w:rsid w:val="00ED444F"/>
    <w:rsid w:val="00ED54CF"/>
    <w:rsid w:val="00EF4C02"/>
    <w:rsid w:val="00EF4C48"/>
    <w:rsid w:val="00F07463"/>
    <w:rsid w:val="00F110B4"/>
    <w:rsid w:val="00F26DBC"/>
    <w:rsid w:val="00F34280"/>
    <w:rsid w:val="00F47AE5"/>
    <w:rsid w:val="00F55D8A"/>
    <w:rsid w:val="00F60918"/>
    <w:rsid w:val="00F83C02"/>
    <w:rsid w:val="00F958E8"/>
    <w:rsid w:val="00FA757E"/>
    <w:rsid w:val="00FB2ACC"/>
    <w:rsid w:val="00FC5B3A"/>
    <w:rsid w:val="00FD2F91"/>
    <w:rsid w:val="00FD3106"/>
    <w:rsid w:val="00FD5FA6"/>
    <w:rsid w:val="00FE4ED7"/>
    <w:rsid w:val="00FF2B94"/>
    <w:rsid w:val="00FF3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650A4"/>
  <w15:docId w15:val="{E9DD396E-886E-4EBB-9190-0504EB22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548E"/>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E336D"/>
    <w:pPr>
      <w:keepNext/>
      <w:numPr>
        <w:ilvl w:val="1"/>
        <w:numId w:val="25"/>
      </w:numPr>
      <w:spacing w:before="240" w:after="60" w:line="240" w:lineRule="auto"/>
      <w:outlineLvl w:val="1"/>
    </w:pPr>
    <w:rPr>
      <w:rFonts w:ascii="USABlack" w:eastAsia="Times New Roman" w:hAnsi="USABlack" w:cs="Times New Roman"/>
      <w:i/>
      <w:szCs w:val="20"/>
      <w:lang w:val="pt-BR" w:eastAsia="pt-BR"/>
    </w:rPr>
  </w:style>
  <w:style w:type="paragraph" w:styleId="Heading3">
    <w:name w:val="heading 3"/>
    <w:basedOn w:val="Normal"/>
    <w:next w:val="Normal"/>
    <w:link w:val="Heading3Char"/>
    <w:uiPriority w:val="9"/>
    <w:semiHidden/>
    <w:unhideWhenUsed/>
    <w:qFormat/>
    <w:rsid w:val="00C25A67"/>
    <w:pPr>
      <w:keepNext/>
      <w:keepLines/>
      <w:numPr>
        <w:ilvl w:val="2"/>
        <w:numId w:val="25"/>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25A67"/>
    <w:pPr>
      <w:keepNext/>
      <w:keepLines/>
      <w:numPr>
        <w:ilvl w:val="3"/>
        <w:numId w:val="25"/>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25A67"/>
    <w:pPr>
      <w:keepNext/>
      <w:keepLines/>
      <w:numPr>
        <w:ilvl w:val="4"/>
        <w:numId w:val="2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25A67"/>
    <w:pPr>
      <w:keepNext/>
      <w:keepLines/>
      <w:numPr>
        <w:ilvl w:val="5"/>
        <w:numId w:val="25"/>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25A67"/>
    <w:pPr>
      <w:keepNext/>
      <w:keepLines/>
      <w:numPr>
        <w:ilvl w:val="6"/>
        <w:numId w:val="2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25A67"/>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5A67"/>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48E"/>
    <w:pPr>
      <w:ind w:left="720"/>
      <w:contextualSpacing/>
    </w:pPr>
  </w:style>
  <w:style w:type="paragraph" w:styleId="Header">
    <w:name w:val="header"/>
    <w:basedOn w:val="Normal"/>
    <w:link w:val="HeaderChar"/>
    <w:uiPriority w:val="99"/>
    <w:unhideWhenUsed/>
    <w:rsid w:val="003B5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48E"/>
  </w:style>
  <w:style w:type="paragraph" w:styleId="Footer">
    <w:name w:val="footer"/>
    <w:basedOn w:val="Normal"/>
    <w:link w:val="FooterChar"/>
    <w:uiPriority w:val="99"/>
    <w:unhideWhenUsed/>
    <w:rsid w:val="003B5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48E"/>
  </w:style>
  <w:style w:type="paragraph" w:styleId="BalloonText">
    <w:name w:val="Balloon Text"/>
    <w:basedOn w:val="Normal"/>
    <w:link w:val="BalloonTextChar"/>
    <w:uiPriority w:val="99"/>
    <w:semiHidden/>
    <w:unhideWhenUsed/>
    <w:rsid w:val="003B5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48E"/>
    <w:rPr>
      <w:rFonts w:ascii="Tahoma" w:hAnsi="Tahoma" w:cs="Tahoma"/>
      <w:sz w:val="16"/>
      <w:szCs w:val="16"/>
    </w:rPr>
  </w:style>
  <w:style w:type="character" w:customStyle="1" w:styleId="Heading1Char">
    <w:name w:val="Heading 1 Char"/>
    <w:basedOn w:val="DefaultParagraphFont"/>
    <w:link w:val="Heading1"/>
    <w:uiPriority w:val="9"/>
    <w:rsid w:val="003B548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16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380DF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rsid w:val="005E336D"/>
    <w:rPr>
      <w:rFonts w:ascii="USABlack" w:eastAsia="Times New Roman" w:hAnsi="USABlack" w:cs="Times New Roman"/>
      <w:i/>
      <w:szCs w:val="20"/>
      <w:lang w:val="pt-BR" w:eastAsia="pt-BR"/>
    </w:rPr>
  </w:style>
  <w:style w:type="character" w:styleId="Hyperlink">
    <w:name w:val="Hyperlink"/>
    <w:basedOn w:val="DefaultParagraphFont"/>
    <w:uiPriority w:val="99"/>
    <w:unhideWhenUsed/>
    <w:rsid w:val="00A25A9D"/>
    <w:rPr>
      <w:color w:val="0000FF" w:themeColor="hyperlink"/>
      <w:u w:val="single"/>
    </w:rPr>
  </w:style>
  <w:style w:type="character" w:customStyle="1" w:styleId="UnresolvedMention1">
    <w:name w:val="Unresolved Mention1"/>
    <w:basedOn w:val="DefaultParagraphFont"/>
    <w:uiPriority w:val="99"/>
    <w:semiHidden/>
    <w:unhideWhenUsed/>
    <w:rsid w:val="00A25A9D"/>
    <w:rPr>
      <w:color w:val="808080"/>
      <w:shd w:val="clear" w:color="auto" w:fill="E6E6E6"/>
    </w:rPr>
  </w:style>
  <w:style w:type="character" w:customStyle="1" w:styleId="Heading3Char">
    <w:name w:val="Heading 3 Char"/>
    <w:basedOn w:val="DefaultParagraphFont"/>
    <w:link w:val="Heading3"/>
    <w:uiPriority w:val="9"/>
    <w:semiHidden/>
    <w:rsid w:val="00C25A6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25A6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25A6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25A6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25A6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25A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5A67"/>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5544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4C776-6939-4DA0-A6AC-1FAC57C17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SWigh</dc:creator>
  <cp:keywords/>
  <dc:description/>
  <cp:lastModifiedBy>Shruti</cp:lastModifiedBy>
  <cp:revision>2</cp:revision>
  <cp:lastPrinted>2018-04-13T17:25:00Z</cp:lastPrinted>
  <dcterms:created xsi:type="dcterms:W3CDTF">2018-04-17T16:56:00Z</dcterms:created>
  <dcterms:modified xsi:type="dcterms:W3CDTF">2018-04-17T16:56:00Z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-231137360</vt:i4>
  </property>
</Properties>
</file>